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szCs w:val="24"/>
        </w:rPr>
        <w:id w:val="45558325"/>
        <w:docPartObj>
          <w:docPartGallery w:val="Cover Pages"/>
          <w:docPartUnique/>
        </w:docPartObj>
      </w:sdtPr>
      <w:sdtEndPr>
        <w:rPr>
          <w:rFonts w:ascii="Calibri" w:eastAsia="Times New Roman" w:hAnsi="Calibri" w:cs="Times New Roman"/>
          <w:b/>
          <w:caps w:val="0"/>
        </w:rPr>
      </w:sdtEndPr>
      <w:sdtContent>
        <w:tbl>
          <w:tblPr>
            <w:tblW w:w="5000" w:type="pct"/>
            <w:jc w:val="center"/>
            <w:tblLook w:val="04A0" w:firstRow="1" w:lastRow="0" w:firstColumn="1" w:lastColumn="0" w:noHBand="0" w:noVBand="1"/>
          </w:tblPr>
          <w:tblGrid>
            <w:gridCol w:w="9360"/>
          </w:tblGrid>
          <w:tr w:rsidR="00402286" w14:paraId="2582AD36" w14:textId="77777777" w:rsidTr="001B5DB7">
            <w:trPr>
              <w:trHeight w:val="2880"/>
              <w:jc w:val="center"/>
            </w:trPr>
            <w:tc>
              <w:tcPr>
                <w:tcW w:w="5000" w:type="pct"/>
              </w:tcPr>
              <w:p w14:paraId="4F164C87" w14:textId="77777777" w:rsidR="00402286" w:rsidRDefault="00402286" w:rsidP="001B5DB7">
                <w:pPr>
                  <w:pStyle w:val="NoSpacing"/>
                  <w:jc w:val="center"/>
                  <w:rPr>
                    <w:rFonts w:asciiTheme="majorHAnsi" w:eastAsiaTheme="majorEastAsia" w:hAnsiTheme="majorHAnsi" w:cstheme="majorBidi"/>
                    <w:caps/>
                  </w:rPr>
                </w:pPr>
              </w:p>
            </w:tc>
          </w:tr>
          <w:tr w:rsidR="00402286" w14:paraId="4DA86C20" w14:textId="77777777" w:rsidTr="001B5DB7">
            <w:trPr>
              <w:trHeight w:val="1440"/>
              <w:jc w:val="center"/>
            </w:trPr>
            <w:tc>
              <w:tcPr>
                <w:tcW w:w="5000" w:type="pct"/>
                <w:tcBorders>
                  <w:bottom w:val="single" w:sz="4" w:space="0" w:color="5B9BD5" w:themeColor="accent1"/>
                </w:tcBorders>
                <w:vAlign w:val="center"/>
              </w:tcPr>
              <w:p w14:paraId="213BC61D" w14:textId="77777777" w:rsidR="00402286" w:rsidRDefault="00402286" w:rsidP="001B5DB7">
                <w:pPr>
                  <w:pStyle w:val="NoSpacing"/>
                  <w:jc w:val="center"/>
                  <w:rPr>
                    <w:rFonts w:asciiTheme="majorHAnsi" w:eastAsiaTheme="majorEastAsia" w:hAnsiTheme="majorHAnsi" w:cstheme="majorBidi"/>
                    <w:b/>
                    <w:sz w:val="80"/>
                    <w:szCs w:val="80"/>
                  </w:rPr>
                </w:pPr>
                <w:r w:rsidRPr="005E5FB6">
                  <w:rPr>
                    <w:rFonts w:asciiTheme="majorHAnsi" w:eastAsiaTheme="majorEastAsia" w:hAnsiTheme="majorHAnsi" w:cstheme="majorBidi"/>
                    <w:b/>
                    <w:sz w:val="80"/>
                    <w:szCs w:val="80"/>
                  </w:rPr>
                  <w:t>Marketing Plan for</w:t>
                </w:r>
              </w:p>
              <w:p w14:paraId="0D2C03AE" w14:textId="77777777" w:rsidR="00402286" w:rsidRPr="005E5FB6" w:rsidRDefault="00402286" w:rsidP="001B5DB7">
                <w:pPr>
                  <w:pStyle w:val="NoSpacing"/>
                  <w:jc w:val="center"/>
                  <w:rPr>
                    <w:rFonts w:asciiTheme="majorHAnsi" w:eastAsiaTheme="majorEastAsia" w:hAnsiTheme="majorHAnsi" w:cstheme="majorBidi"/>
                    <w:b/>
                    <w:sz w:val="80"/>
                    <w:szCs w:val="80"/>
                  </w:rPr>
                </w:pPr>
                <w:r w:rsidRPr="005E5FB6">
                  <w:rPr>
                    <w:rFonts w:asciiTheme="majorHAnsi" w:eastAsiaTheme="majorEastAsia" w:hAnsiTheme="majorHAnsi" w:cstheme="majorBidi"/>
                    <w:b/>
                    <w:sz w:val="80"/>
                    <w:szCs w:val="80"/>
                  </w:rPr>
                  <w:t>Take Note Paperie</w:t>
                </w:r>
              </w:p>
              <w:p w14:paraId="6C95E614" w14:textId="77777777" w:rsidR="00402286" w:rsidRDefault="00402286" w:rsidP="001B5DB7">
                <w:pPr>
                  <w:pStyle w:val="NoSpacing"/>
                  <w:jc w:val="center"/>
                  <w:rPr>
                    <w:rFonts w:asciiTheme="majorHAnsi" w:eastAsiaTheme="majorEastAsia" w:hAnsiTheme="majorHAnsi" w:cstheme="majorBidi"/>
                    <w:sz w:val="80"/>
                    <w:szCs w:val="80"/>
                  </w:rPr>
                </w:pPr>
              </w:p>
            </w:tc>
          </w:tr>
          <w:tr w:rsidR="00402286" w14:paraId="73C4E67C" w14:textId="77777777" w:rsidTr="001B5DB7">
            <w:trPr>
              <w:trHeight w:val="720"/>
              <w:jc w:val="center"/>
            </w:trPr>
            <w:sdt>
              <w:sdtPr>
                <w:rPr>
                  <w:rFonts w:asciiTheme="majorHAnsi" w:eastAsiaTheme="majorEastAsia" w:hAnsiTheme="majorHAnsi" w:cstheme="majorBidi"/>
                  <w: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5148DFF7" w14:textId="77777777" w:rsidR="00402286" w:rsidRDefault="00402286" w:rsidP="001B5D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rPr>
                      <w:t xml:space="preserve">     </w:t>
                    </w:r>
                  </w:p>
                </w:tc>
              </w:sdtContent>
            </w:sdt>
          </w:tr>
          <w:tr w:rsidR="00402286" w14:paraId="03DD56F3" w14:textId="77777777" w:rsidTr="001B5DB7">
            <w:trPr>
              <w:trHeight w:val="360"/>
              <w:jc w:val="center"/>
            </w:trPr>
            <w:tc>
              <w:tcPr>
                <w:tcW w:w="5000" w:type="pct"/>
                <w:vAlign w:val="center"/>
              </w:tcPr>
              <w:p w14:paraId="63CB287E" w14:textId="77777777" w:rsidR="00402286" w:rsidRDefault="00402286" w:rsidP="001B5DB7">
                <w:pPr>
                  <w:pStyle w:val="NoSpacing"/>
                  <w:jc w:val="center"/>
                </w:pPr>
              </w:p>
            </w:tc>
          </w:tr>
          <w:tr w:rsidR="00402286" w14:paraId="5F9343EF" w14:textId="77777777" w:rsidTr="001B5DB7">
            <w:trPr>
              <w:trHeight w:val="360"/>
              <w:jc w:val="center"/>
            </w:trPr>
            <w:tc>
              <w:tcPr>
                <w:tcW w:w="5000" w:type="pct"/>
                <w:vAlign w:val="center"/>
              </w:tcPr>
              <w:p w14:paraId="5D5D4E57" w14:textId="3F3AD1D1" w:rsidR="00402286" w:rsidRPr="00C95504" w:rsidRDefault="0055716F" w:rsidP="0055716F">
                <w:pPr>
                  <w:pStyle w:val="NoSpacing"/>
                  <w:jc w:val="center"/>
                  <w:rPr>
                    <w:bCs/>
                  </w:rPr>
                </w:pPr>
                <w:r>
                  <w:rPr>
                    <w:bCs/>
                  </w:rPr>
                  <w:t>Your Name</w:t>
                </w:r>
                <w:bookmarkStart w:id="0" w:name="_GoBack"/>
                <w:bookmarkEnd w:id="0"/>
              </w:p>
            </w:tc>
          </w:tr>
          <w:tr w:rsidR="00402286" w14:paraId="7665BA12" w14:textId="77777777" w:rsidTr="001B5DB7">
            <w:trPr>
              <w:trHeight w:val="360"/>
              <w:jc w:val="center"/>
            </w:trPr>
            <w:tc>
              <w:tcPr>
                <w:tcW w:w="5000" w:type="pct"/>
                <w:vAlign w:val="center"/>
              </w:tcPr>
              <w:p w14:paraId="2FA209FB" w14:textId="77777777" w:rsidR="00402286" w:rsidRDefault="00402286" w:rsidP="001B5DB7">
                <w:pPr>
                  <w:pStyle w:val="NoSpacing"/>
                  <w:jc w:val="center"/>
                  <w:rPr>
                    <w:b/>
                    <w:bCs/>
                  </w:rPr>
                </w:pPr>
              </w:p>
            </w:tc>
          </w:tr>
        </w:tbl>
        <w:p w14:paraId="37A04737" w14:textId="77777777" w:rsidR="00402286" w:rsidRDefault="00402286" w:rsidP="00402286"/>
        <w:p w14:paraId="1AD8DA6E" w14:textId="77777777" w:rsidR="00402286" w:rsidRDefault="00402286" w:rsidP="00402286"/>
        <w:p w14:paraId="0C407273" w14:textId="77777777" w:rsidR="00402286" w:rsidRDefault="00402286" w:rsidP="00402286"/>
        <w:p w14:paraId="1F735A01" w14:textId="7256BF66" w:rsidR="00402286" w:rsidRDefault="00402286" w:rsidP="00402286">
          <w:pPr>
            <w:rPr>
              <w:rFonts w:ascii="Calibri" w:hAnsi="Calibri"/>
              <w:b/>
            </w:rPr>
          </w:pPr>
          <w:r>
            <w:rPr>
              <w:rFonts w:ascii="Calibri" w:hAnsi="Calibri"/>
              <w:b/>
            </w:rPr>
            <w:br w:type="page"/>
          </w:r>
        </w:p>
      </w:sdtContent>
    </w:sdt>
    <w:p w14:paraId="2750A2FE" w14:textId="77777777" w:rsidR="00402286" w:rsidRPr="00D40EF9" w:rsidRDefault="00402286" w:rsidP="00402286">
      <w:pPr>
        <w:spacing w:line="480" w:lineRule="auto"/>
        <w:jc w:val="center"/>
        <w:rPr>
          <w:rFonts w:ascii="Calibri" w:hAnsi="Calibri"/>
          <w:b/>
        </w:rPr>
      </w:pPr>
      <w:commentRangeStart w:id="1"/>
      <w:r w:rsidRPr="00D40EF9">
        <w:rPr>
          <w:rFonts w:ascii="Calibri" w:hAnsi="Calibri"/>
          <w:b/>
        </w:rPr>
        <w:lastRenderedPageBreak/>
        <w:t>Executive Summary</w:t>
      </w:r>
      <w:commentRangeEnd w:id="1"/>
      <w:r>
        <w:rPr>
          <w:rStyle w:val="CommentReference"/>
        </w:rPr>
        <w:commentReference w:id="1"/>
      </w:r>
    </w:p>
    <w:p w14:paraId="5B89C0D0" w14:textId="6A195897" w:rsidR="00402286" w:rsidRDefault="00402286" w:rsidP="00402286">
      <w:pPr>
        <w:spacing w:line="480" w:lineRule="auto"/>
        <w:ind w:firstLine="720"/>
        <w:rPr>
          <w:rFonts w:ascii="Calibri" w:hAnsi="Calibri"/>
        </w:rPr>
      </w:pPr>
      <w:r>
        <w:rPr>
          <w:rFonts w:ascii="Calibri" w:hAnsi="Calibri"/>
        </w:rPr>
        <w:t>Take Note Paperie is a new small sized custom printing</w:t>
      </w:r>
      <w:r w:rsidR="004277E9">
        <w:rPr>
          <w:rFonts w:ascii="Calibri" w:hAnsi="Calibri"/>
        </w:rPr>
        <w:t xml:space="preserve"> ser</w:t>
      </w:r>
      <w:r>
        <w:rPr>
          <w:rFonts w:ascii="Calibri" w:hAnsi="Calibri"/>
        </w:rPr>
        <w:t>vice located in an upscale neighborhood on the west side of Conway, AR.</w:t>
      </w:r>
      <w:r w:rsidR="00277344">
        <w:rPr>
          <w:rFonts w:ascii="Calibri" w:hAnsi="Calibri"/>
        </w:rPr>
        <w:t xml:space="preserve"> </w:t>
      </w:r>
      <w:r>
        <w:rPr>
          <w:rFonts w:ascii="Calibri" w:hAnsi="Calibri"/>
        </w:rPr>
        <w:t>Take Note’s focus will be on creating custom, quality</w:t>
      </w:r>
      <w:r w:rsidR="00277344">
        <w:rPr>
          <w:rFonts w:ascii="Calibri" w:hAnsi="Calibri"/>
        </w:rPr>
        <w:t xml:space="preserve"> products for its customers. </w:t>
      </w:r>
      <w:r>
        <w:rPr>
          <w:rFonts w:ascii="Calibri" w:hAnsi="Calibri"/>
        </w:rPr>
        <w:t xml:space="preserve">This focus will not only keep the tastes of the customer in mind, but </w:t>
      </w:r>
      <w:r w:rsidR="00277344">
        <w:rPr>
          <w:rFonts w:ascii="Calibri" w:hAnsi="Calibri"/>
        </w:rPr>
        <w:t xml:space="preserve">will </w:t>
      </w:r>
      <w:r>
        <w:rPr>
          <w:rFonts w:ascii="Calibri" w:hAnsi="Calibri"/>
        </w:rPr>
        <w:t xml:space="preserve">also allow for quick turnaround time as most of the </w:t>
      </w:r>
      <w:r w:rsidR="00277344">
        <w:rPr>
          <w:rFonts w:ascii="Calibri" w:hAnsi="Calibri"/>
        </w:rPr>
        <w:t>printing will be done in-house.</w:t>
      </w:r>
      <w:r>
        <w:rPr>
          <w:rFonts w:ascii="Calibri" w:hAnsi="Calibri"/>
        </w:rPr>
        <w:t xml:space="preserve"> In addition, Take Note Paperie plans to expand and grow with customer needs in order to provide the latest trends in custom printing</w:t>
      </w:r>
      <w:r w:rsidR="00277344">
        <w:rPr>
          <w:rFonts w:ascii="Calibri" w:hAnsi="Calibri"/>
        </w:rPr>
        <w:t>.</w:t>
      </w:r>
    </w:p>
    <w:p w14:paraId="4EB6E3E6" w14:textId="77777777" w:rsidR="00402286" w:rsidRDefault="00402286" w:rsidP="00402286">
      <w:pPr>
        <w:spacing w:line="480" w:lineRule="auto"/>
        <w:rPr>
          <w:rFonts w:ascii="Calibri" w:hAnsi="Calibri"/>
          <w:i/>
        </w:rPr>
      </w:pPr>
      <w:r>
        <w:rPr>
          <w:rFonts w:ascii="Calibri" w:hAnsi="Calibri"/>
          <w:i/>
        </w:rPr>
        <w:t>Services</w:t>
      </w:r>
    </w:p>
    <w:p w14:paraId="5951BD74" w14:textId="1D153207" w:rsidR="00402286" w:rsidRDefault="00402286" w:rsidP="00402286">
      <w:pPr>
        <w:spacing w:line="480" w:lineRule="auto"/>
        <w:rPr>
          <w:rFonts w:ascii="Calibri" w:hAnsi="Calibri"/>
        </w:rPr>
      </w:pPr>
      <w:r>
        <w:rPr>
          <w:rFonts w:ascii="Calibri" w:hAnsi="Calibri"/>
        </w:rPr>
        <w:tab/>
        <w:t xml:space="preserve">Take Note Paperie </w:t>
      </w:r>
      <w:r w:rsidR="00D10864">
        <w:rPr>
          <w:rFonts w:ascii="Calibri" w:hAnsi="Calibri"/>
        </w:rPr>
        <w:t xml:space="preserve">offers a great selection of </w:t>
      </w:r>
      <w:r w:rsidR="008D358D">
        <w:rPr>
          <w:rFonts w:ascii="Calibri" w:hAnsi="Calibri"/>
        </w:rPr>
        <w:t>papi</w:t>
      </w:r>
      <w:r w:rsidR="001723DE">
        <w:rPr>
          <w:rFonts w:ascii="Calibri" w:hAnsi="Calibri"/>
        </w:rPr>
        <w:t>r</w:t>
      </w:r>
      <w:r>
        <w:rPr>
          <w:rFonts w:ascii="Calibri" w:hAnsi="Calibri"/>
        </w:rPr>
        <w:t xml:space="preserve"> products to purchase </w:t>
      </w:r>
      <w:del w:id="2" w:author="Rachel Starkey" w:date="2009-06-04T15:42:00Z">
        <w:r w:rsidDel="009C4DEA">
          <w:rPr>
            <w:rFonts w:ascii="Calibri" w:hAnsi="Calibri"/>
          </w:rPr>
          <w:delText>and print on</w:delText>
        </w:r>
      </w:del>
      <w:ins w:id="3" w:author="Rachel Starkey" w:date="2009-06-04T15:42:00Z">
        <w:r>
          <w:rPr>
            <w:rFonts w:ascii="Calibri" w:hAnsi="Calibri"/>
          </w:rPr>
          <w:t>for printing</w:t>
        </w:r>
      </w:ins>
      <w:r w:rsidR="00277344">
        <w:rPr>
          <w:rFonts w:ascii="Calibri" w:hAnsi="Calibri"/>
        </w:rPr>
        <w:t xml:space="preserve">. </w:t>
      </w:r>
      <w:r>
        <w:rPr>
          <w:rFonts w:ascii="Calibri" w:hAnsi="Calibri"/>
        </w:rPr>
        <w:t xml:space="preserve">Customers are able to choose from pre-made designs, </w:t>
      </w:r>
      <w:ins w:id="4" w:author="Rachel Starkey" w:date="2009-06-04T15:42:00Z">
        <w:r>
          <w:rPr>
            <w:rFonts w:ascii="Calibri" w:hAnsi="Calibri"/>
          </w:rPr>
          <w:t xml:space="preserve">they can </w:t>
        </w:r>
      </w:ins>
      <w:r>
        <w:rPr>
          <w:rFonts w:ascii="Calibri" w:hAnsi="Calibri"/>
        </w:rPr>
        <w:t xml:space="preserve">bring in their own, or </w:t>
      </w:r>
      <w:ins w:id="5" w:author="Rachel Starkey" w:date="2009-06-04T15:42:00Z">
        <w:r>
          <w:rPr>
            <w:rFonts w:ascii="Calibri" w:hAnsi="Calibri"/>
          </w:rPr>
          <w:t>they can make special requests of</w:t>
        </w:r>
      </w:ins>
      <w:del w:id="6" w:author="Rachel Starkey" w:date="2009-06-04T15:43:00Z">
        <w:r w:rsidDel="009C4DEA">
          <w:rPr>
            <w:rFonts w:ascii="Calibri" w:hAnsi="Calibri"/>
          </w:rPr>
          <w:delText>tell</w:delText>
        </w:r>
      </w:del>
      <w:r>
        <w:rPr>
          <w:rFonts w:ascii="Calibri" w:hAnsi="Calibri"/>
        </w:rPr>
        <w:t xml:space="preserve"> our graphic designer </w:t>
      </w:r>
      <w:del w:id="7" w:author="Rachel Starkey" w:date="2009-06-04T15:43:00Z">
        <w:r w:rsidDel="009C4DEA">
          <w:rPr>
            <w:rFonts w:ascii="Calibri" w:hAnsi="Calibri"/>
          </w:rPr>
          <w:delText>what they would like to see on</w:delText>
        </w:r>
      </w:del>
      <w:ins w:id="8" w:author="Rachel Starkey" w:date="2009-06-04T15:43:00Z">
        <w:r>
          <w:rPr>
            <w:rFonts w:ascii="Calibri" w:hAnsi="Calibri"/>
          </w:rPr>
          <w:t>for</w:t>
        </w:r>
      </w:ins>
      <w:r>
        <w:rPr>
          <w:rFonts w:ascii="Calibri" w:hAnsi="Calibri"/>
        </w:rPr>
        <w:t xml:space="preserve"> </w:t>
      </w:r>
      <w:del w:id="9" w:author="Rachel Starkey" w:date="2009-06-04T15:43:00Z">
        <w:r w:rsidDel="009C4DEA">
          <w:rPr>
            <w:rFonts w:ascii="Calibri" w:hAnsi="Calibri"/>
          </w:rPr>
          <w:delText xml:space="preserve">their </w:delText>
        </w:r>
      </w:del>
      <w:ins w:id="10" w:author="Rachel Starkey" w:date="2009-06-04T15:43:00Z">
        <w:r>
          <w:rPr>
            <w:rFonts w:ascii="Calibri" w:hAnsi="Calibri"/>
          </w:rPr>
          <w:t xml:space="preserve">a custom </w:t>
        </w:r>
      </w:ins>
      <w:r>
        <w:rPr>
          <w:rFonts w:ascii="Calibri" w:hAnsi="Calibri"/>
        </w:rPr>
        <w:t xml:space="preserve">product. A proof is sent to each customer so that </w:t>
      </w:r>
      <w:r w:rsidR="00277344">
        <w:rPr>
          <w:rFonts w:ascii="Calibri" w:hAnsi="Calibri"/>
        </w:rPr>
        <w:t>he or she</w:t>
      </w:r>
      <w:r>
        <w:rPr>
          <w:rFonts w:ascii="Calibri" w:hAnsi="Calibri"/>
        </w:rPr>
        <w:t xml:space="preserve"> can make any changes and confirm </w:t>
      </w:r>
      <w:r w:rsidR="00277344">
        <w:rPr>
          <w:rFonts w:ascii="Calibri" w:hAnsi="Calibri"/>
        </w:rPr>
        <w:t xml:space="preserve">the order. </w:t>
      </w:r>
      <w:r>
        <w:rPr>
          <w:rFonts w:ascii="Calibri" w:hAnsi="Calibri"/>
        </w:rPr>
        <w:t>Take Note predicts that the majority of purchases will come from the p</w:t>
      </w:r>
      <w:r w:rsidR="00277344">
        <w:rPr>
          <w:rFonts w:ascii="Calibri" w:hAnsi="Calibri"/>
        </w:rPr>
        <w:t>re-made designs that we offer.</w:t>
      </w:r>
    </w:p>
    <w:p w14:paraId="2FDDEF3F" w14:textId="77777777" w:rsidR="00402286" w:rsidRDefault="00402286" w:rsidP="00402286">
      <w:pPr>
        <w:spacing w:line="480" w:lineRule="auto"/>
        <w:rPr>
          <w:rFonts w:ascii="Calibri" w:hAnsi="Calibri"/>
          <w:i/>
        </w:rPr>
      </w:pPr>
      <w:r>
        <w:rPr>
          <w:rFonts w:ascii="Calibri" w:hAnsi="Calibri"/>
          <w:i/>
        </w:rPr>
        <w:t>Customers</w:t>
      </w:r>
    </w:p>
    <w:p w14:paraId="70301123" w14:textId="104A4801" w:rsidR="00402286" w:rsidRDefault="00402286" w:rsidP="00402286">
      <w:pPr>
        <w:spacing w:line="480" w:lineRule="auto"/>
        <w:rPr>
          <w:rFonts w:ascii="Calibri" w:hAnsi="Calibri"/>
        </w:rPr>
      </w:pPr>
      <w:r>
        <w:rPr>
          <w:rFonts w:ascii="Calibri" w:hAnsi="Calibri"/>
        </w:rPr>
        <w:tab/>
        <w:t xml:space="preserve">The </w:t>
      </w:r>
      <w:del w:id="11" w:author="Rachel Starkey" w:date="2009-06-04T15:44:00Z">
        <w:r w:rsidDel="009C4DEA">
          <w:rPr>
            <w:rFonts w:ascii="Calibri" w:hAnsi="Calibri"/>
          </w:rPr>
          <w:delText xml:space="preserve">primary </w:delText>
        </w:r>
        <w:r w:rsidRPr="00E6744E" w:rsidDel="009C4DEA">
          <w:rPr>
            <w:rFonts w:ascii="Calibri" w:hAnsi="Calibri"/>
          </w:rPr>
          <w:delText>customer</w:delText>
        </w:r>
        <w:r w:rsidDel="009C4DEA">
          <w:rPr>
            <w:rFonts w:ascii="Calibri" w:hAnsi="Calibri"/>
          </w:rPr>
          <w:delText xml:space="preserve"> that</w:delText>
        </w:r>
      </w:del>
      <w:ins w:id="12" w:author="Rachel Starkey" w:date="2009-06-04T15:44:00Z">
        <w:r>
          <w:rPr>
            <w:rFonts w:ascii="Calibri" w:hAnsi="Calibri"/>
          </w:rPr>
          <w:t>target market for</w:t>
        </w:r>
      </w:ins>
      <w:r>
        <w:rPr>
          <w:rFonts w:ascii="Calibri" w:hAnsi="Calibri"/>
        </w:rPr>
        <w:t xml:space="preserve"> Take Note Paperie</w:t>
      </w:r>
      <w:r w:rsidRPr="00E6744E">
        <w:rPr>
          <w:rFonts w:ascii="Calibri" w:hAnsi="Calibri"/>
        </w:rPr>
        <w:t xml:space="preserve"> </w:t>
      </w:r>
      <w:del w:id="13" w:author="Rachel Starkey" w:date="2009-06-04T15:44:00Z">
        <w:r w:rsidDel="009C4DEA">
          <w:rPr>
            <w:rFonts w:ascii="Calibri" w:hAnsi="Calibri"/>
          </w:rPr>
          <w:delText xml:space="preserve">markets to </w:delText>
        </w:r>
      </w:del>
      <w:r w:rsidRPr="00E6744E">
        <w:rPr>
          <w:rFonts w:ascii="Calibri" w:hAnsi="Calibri"/>
        </w:rPr>
        <w:t>is an upper middle class female in her 20s to 50s wh</w:t>
      </w:r>
      <w:r w:rsidR="00277344">
        <w:rPr>
          <w:rFonts w:ascii="Calibri" w:hAnsi="Calibri"/>
        </w:rPr>
        <w:t xml:space="preserve">o is married and has children. </w:t>
      </w:r>
      <w:r w:rsidRPr="00E6744E">
        <w:rPr>
          <w:rFonts w:ascii="Calibri" w:hAnsi="Calibri"/>
        </w:rPr>
        <w:t>She is trendy, open-minded</w:t>
      </w:r>
      <w:r w:rsidR="00277344">
        <w:rPr>
          <w:rFonts w:ascii="Calibri" w:hAnsi="Calibri"/>
        </w:rPr>
        <w:t xml:space="preserve">, social, and enjoys shopping. </w:t>
      </w:r>
      <w:r w:rsidRPr="00E6744E">
        <w:rPr>
          <w:rFonts w:ascii="Calibri" w:hAnsi="Calibri"/>
        </w:rPr>
        <w:t>She</w:t>
      </w:r>
      <w:r>
        <w:rPr>
          <w:rFonts w:ascii="Calibri" w:hAnsi="Calibri"/>
        </w:rPr>
        <w:t xml:space="preserve"> likes to, when the occasion arises, purchase upscale merchandise</w:t>
      </w:r>
      <w:r w:rsidRPr="00E6744E">
        <w:rPr>
          <w:rFonts w:ascii="Calibri" w:hAnsi="Calibri"/>
        </w:rPr>
        <w:t xml:space="preserve">, such as </w:t>
      </w:r>
      <w:r>
        <w:rPr>
          <w:rFonts w:ascii="Calibri" w:hAnsi="Calibri"/>
        </w:rPr>
        <w:t>custom</w:t>
      </w:r>
      <w:r w:rsidR="00277344">
        <w:rPr>
          <w:rFonts w:ascii="Calibri" w:hAnsi="Calibri"/>
        </w:rPr>
        <w:t xml:space="preserve"> printed products.</w:t>
      </w:r>
    </w:p>
    <w:p w14:paraId="7F0E4FF7" w14:textId="77777777" w:rsidR="00402286" w:rsidRDefault="00402286" w:rsidP="00402286">
      <w:pPr>
        <w:spacing w:line="480" w:lineRule="auto"/>
        <w:rPr>
          <w:rFonts w:ascii="Calibri" w:hAnsi="Calibri"/>
          <w:i/>
        </w:rPr>
      </w:pPr>
      <w:r>
        <w:rPr>
          <w:rFonts w:ascii="Calibri" w:hAnsi="Calibri"/>
          <w:i/>
        </w:rPr>
        <w:t>Finances</w:t>
      </w:r>
    </w:p>
    <w:p w14:paraId="631EB86E" w14:textId="324244E0" w:rsidR="00402286" w:rsidRPr="004030B3" w:rsidRDefault="00402286" w:rsidP="00402286">
      <w:pPr>
        <w:spacing w:line="480" w:lineRule="auto"/>
        <w:rPr>
          <w:rFonts w:ascii="Calibri" w:hAnsi="Calibri"/>
        </w:rPr>
      </w:pPr>
      <w:r>
        <w:rPr>
          <w:rFonts w:ascii="Calibri" w:hAnsi="Calibri"/>
        </w:rPr>
        <w:tab/>
        <w:t>Take Note Paperie plans to obtain financing for its marketing costs through business loans, pers</w:t>
      </w:r>
      <w:r w:rsidR="00277344">
        <w:rPr>
          <w:rFonts w:ascii="Calibri" w:hAnsi="Calibri"/>
        </w:rPr>
        <w:t xml:space="preserve">onal savings, and an investor. </w:t>
      </w:r>
      <w:r>
        <w:rPr>
          <w:rFonts w:ascii="Calibri" w:hAnsi="Calibri"/>
        </w:rPr>
        <w:t>The business loan will be taken out for start-up c</w:t>
      </w:r>
      <w:r w:rsidR="00277344">
        <w:rPr>
          <w:rFonts w:ascii="Calibri" w:hAnsi="Calibri"/>
        </w:rPr>
        <w:t xml:space="preserve">osts in the amount of $20,000. </w:t>
      </w:r>
      <w:r>
        <w:rPr>
          <w:rFonts w:ascii="Calibri" w:hAnsi="Calibri"/>
        </w:rPr>
        <w:t>Marketing costs are included in this amount.</w:t>
      </w:r>
    </w:p>
    <w:p w14:paraId="2C963DFC" w14:textId="77777777" w:rsidR="00402286" w:rsidRDefault="00402286" w:rsidP="00402286">
      <w:pPr>
        <w:spacing w:line="480" w:lineRule="auto"/>
        <w:jc w:val="center"/>
        <w:rPr>
          <w:rFonts w:ascii="Calibri" w:hAnsi="Calibri"/>
        </w:rPr>
      </w:pPr>
      <w:r>
        <w:rPr>
          <w:rFonts w:ascii="Calibri" w:hAnsi="Calibri"/>
        </w:rPr>
        <w:br w:type="page"/>
      </w:r>
      <w:r>
        <w:rPr>
          <w:rFonts w:ascii="Calibri" w:hAnsi="Calibri"/>
          <w:b/>
        </w:rPr>
        <w:lastRenderedPageBreak/>
        <w:t>ORGANIZATIONAL OVERVIEW</w:t>
      </w:r>
    </w:p>
    <w:p w14:paraId="1AD4C736" w14:textId="69AB49D0" w:rsidR="00402286" w:rsidRDefault="00402286" w:rsidP="00402286">
      <w:pPr>
        <w:spacing w:line="480" w:lineRule="auto"/>
        <w:rPr>
          <w:rFonts w:ascii="Calibri" w:hAnsi="Calibri"/>
        </w:rPr>
      </w:pPr>
      <w:r>
        <w:rPr>
          <w:rFonts w:ascii="Calibri" w:hAnsi="Calibri"/>
        </w:rPr>
        <w:tab/>
        <w:t>Take Note Paperie is a new small custom printing service in Conway, AR.</w:t>
      </w:r>
    </w:p>
    <w:p w14:paraId="6FEB3436" w14:textId="77777777" w:rsidR="00402286" w:rsidRDefault="00402286" w:rsidP="00402286">
      <w:pPr>
        <w:spacing w:line="480" w:lineRule="auto"/>
        <w:jc w:val="center"/>
        <w:rPr>
          <w:rFonts w:ascii="Calibri" w:hAnsi="Calibri"/>
        </w:rPr>
      </w:pPr>
      <w:smartTag w:uri="urn:schemas-microsoft-com:office:smarttags" w:element="place">
        <w:r>
          <w:rPr>
            <w:rFonts w:ascii="Calibri" w:hAnsi="Calibri"/>
            <w:b/>
          </w:rPr>
          <w:t>MISSION</w:t>
        </w:r>
      </w:smartTag>
      <w:r>
        <w:rPr>
          <w:rFonts w:ascii="Calibri" w:hAnsi="Calibri"/>
          <w:b/>
        </w:rPr>
        <w:t xml:space="preserve"> STATEMENT</w:t>
      </w:r>
    </w:p>
    <w:p w14:paraId="2D3EF467" w14:textId="77777777" w:rsidR="00402286" w:rsidRDefault="00402286" w:rsidP="00402286">
      <w:pPr>
        <w:spacing w:line="480" w:lineRule="auto"/>
        <w:rPr>
          <w:rFonts w:ascii="Calibri" w:hAnsi="Calibri"/>
        </w:rPr>
      </w:pPr>
      <w:r>
        <w:rPr>
          <w:rFonts w:ascii="Calibri" w:hAnsi="Calibri"/>
        </w:rPr>
        <w:tab/>
        <w:t>The company aims to provide the most innovative note solutions which specifically cater to both customer needs and finances.</w:t>
      </w:r>
    </w:p>
    <w:p w14:paraId="6332E5C3" w14:textId="77777777" w:rsidR="00402286" w:rsidDel="009C4DEA" w:rsidRDefault="00402286" w:rsidP="00402286">
      <w:pPr>
        <w:spacing w:line="480" w:lineRule="auto"/>
        <w:jc w:val="center"/>
        <w:rPr>
          <w:del w:id="14" w:author="Rachel Starkey" w:date="2009-06-04T15:46:00Z"/>
          <w:rFonts w:ascii="Calibri" w:hAnsi="Calibri"/>
        </w:rPr>
      </w:pPr>
      <w:del w:id="15" w:author="Rachel Starkey" w:date="2009-06-04T15:46:00Z">
        <w:r w:rsidDel="009C4DEA">
          <w:rPr>
            <w:rFonts w:ascii="Calibri" w:hAnsi="Calibri"/>
            <w:b/>
          </w:rPr>
          <w:delText>GOALS</w:delText>
        </w:r>
      </w:del>
    </w:p>
    <w:p w14:paraId="32A55B95" w14:textId="77777777" w:rsidR="00402286" w:rsidDel="009C4DEA" w:rsidRDefault="00402286" w:rsidP="00402286">
      <w:pPr>
        <w:spacing w:line="480" w:lineRule="auto"/>
        <w:rPr>
          <w:del w:id="16" w:author="Rachel Starkey" w:date="2009-06-04T15:46:00Z"/>
          <w:rFonts w:ascii="Calibri" w:hAnsi="Calibri"/>
        </w:rPr>
      </w:pPr>
      <w:del w:id="17" w:author="Rachel Starkey" w:date="2009-06-04T15:46:00Z">
        <w:r w:rsidDel="009C4DEA">
          <w:rPr>
            <w:rFonts w:ascii="Calibri" w:hAnsi="Calibri"/>
          </w:rPr>
          <w:delText>Non-financial</w:delText>
        </w:r>
      </w:del>
    </w:p>
    <w:p w14:paraId="0CB732A2" w14:textId="77777777" w:rsidR="00402286" w:rsidDel="009C4DEA" w:rsidRDefault="00402286" w:rsidP="00402286">
      <w:pPr>
        <w:spacing w:line="480" w:lineRule="auto"/>
        <w:rPr>
          <w:del w:id="18" w:author="Rachel Starkey" w:date="2009-06-04T15:46:00Z"/>
          <w:rFonts w:ascii="Calibri" w:hAnsi="Calibri"/>
        </w:rPr>
      </w:pPr>
      <w:del w:id="19" w:author="Rachel Starkey" w:date="2009-06-04T15:46:00Z">
        <w:r w:rsidDel="009C4DEA">
          <w:rPr>
            <w:rFonts w:ascii="Calibri" w:hAnsi="Calibri"/>
          </w:rPr>
          <w:delText>1.  To be known for excellent customer service and quick turnaround</w:delText>
        </w:r>
      </w:del>
    </w:p>
    <w:p w14:paraId="6B1E199C" w14:textId="77777777" w:rsidR="00402286" w:rsidDel="009C4DEA" w:rsidRDefault="00402286" w:rsidP="00402286">
      <w:pPr>
        <w:spacing w:line="480" w:lineRule="auto"/>
        <w:rPr>
          <w:del w:id="20" w:author="Rachel Starkey" w:date="2009-06-04T15:46:00Z"/>
          <w:rFonts w:ascii="Calibri" w:hAnsi="Calibri"/>
        </w:rPr>
      </w:pPr>
      <w:del w:id="21" w:author="Rachel Starkey" w:date="2009-06-04T15:46:00Z">
        <w:r w:rsidDel="009C4DEA">
          <w:rPr>
            <w:rFonts w:ascii="Calibri" w:hAnsi="Calibri"/>
          </w:rPr>
          <w:delText>2.  To expand quality product offerings as customer needs change</w:delText>
        </w:r>
      </w:del>
    </w:p>
    <w:p w14:paraId="7CC96EAD" w14:textId="77777777" w:rsidR="00402286" w:rsidDel="009C4DEA" w:rsidRDefault="00402286" w:rsidP="00402286">
      <w:pPr>
        <w:spacing w:line="480" w:lineRule="auto"/>
        <w:rPr>
          <w:del w:id="22" w:author="Rachel Starkey" w:date="2009-06-04T15:46:00Z"/>
          <w:rFonts w:ascii="Calibri" w:hAnsi="Calibri"/>
        </w:rPr>
      </w:pPr>
      <w:del w:id="23" w:author="Rachel Starkey" w:date="2009-06-04T15:46:00Z">
        <w:r w:rsidDel="009C4DEA">
          <w:rPr>
            <w:rFonts w:ascii="Calibri" w:hAnsi="Calibri"/>
          </w:rPr>
          <w:delText>3.  To stimulate the market through exceptional customer satisfaction</w:delText>
        </w:r>
      </w:del>
    </w:p>
    <w:p w14:paraId="56A7F089" w14:textId="77777777" w:rsidR="00402286" w:rsidDel="009C4DEA" w:rsidRDefault="00402286" w:rsidP="00402286">
      <w:pPr>
        <w:spacing w:line="480" w:lineRule="auto"/>
        <w:rPr>
          <w:del w:id="24" w:author="Rachel Starkey" w:date="2009-06-04T15:46:00Z"/>
          <w:rFonts w:ascii="Calibri" w:hAnsi="Calibri"/>
        </w:rPr>
      </w:pPr>
      <w:del w:id="25" w:author="Rachel Starkey" w:date="2009-06-04T15:46:00Z">
        <w:r w:rsidDel="009C4DEA">
          <w:rPr>
            <w:rFonts w:ascii="Calibri" w:hAnsi="Calibri"/>
          </w:rPr>
          <w:delText>Financial</w:delText>
        </w:r>
      </w:del>
    </w:p>
    <w:p w14:paraId="03C3A432" w14:textId="77777777" w:rsidR="00402286" w:rsidDel="009C4DEA" w:rsidRDefault="00402286" w:rsidP="00402286">
      <w:pPr>
        <w:spacing w:line="480" w:lineRule="auto"/>
        <w:rPr>
          <w:del w:id="26" w:author="Rachel Starkey" w:date="2009-06-04T15:46:00Z"/>
          <w:rFonts w:ascii="Calibri" w:hAnsi="Calibri"/>
        </w:rPr>
      </w:pPr>
      <w:del w:id="27" w:author="Rachel Starkey" w:date="2009-06-04T15:46:00Z">
        <w:r w:rsidDel="009C4DEA">
          <w:rPr>
            <w:rFonts w:ascii="Calibri" w:hAnsi="Calibri"/>
          </w:rPr>
          <w:delText>1.  To gain within the first six months of business, profits that exceed start up costs</w:delText>
        </w:r>
      </w:del>
    </w:p>
    <w:p w14:paraId="037EBF46" w14:textId="77777777" w:rsidR="00402286" w:rsidDel="009C4DEA" w:rsidRDefault="00402286" w:rsidP="00402286">
      <w:pPr>
        <w:spacing w:line="480" w:lineRule="auto"/>
        <w:rPr>
          <w:del w:id="28" w:author="Rachel Starkey" w:date="2009-06-04T15:46:00Z"/>
          <w:rFonts w:ascii="Calibri" w:hAnsi="Calibri"/>
        </w:rPr>
      </w:pPr>
      <w:del w:id="29" w:author="Rachel Starkey" w:date="2009-06-04T15:46:00Z">
        <w:r w:rsidDel="009C4DEA">
          <w:rPr>
            <w:rFonts w:ascii="Calibri" w:hAnsi="Calibri"/>
          </w:rPr>
          <w:delText>2.  To contribute financially to the community via a Day of Service</w:delText>
        </w:r>
      </w:del>
    </w:p>
    <w:p w14:paraId="307CA13E" w14:textId="77777777" w:rsidR="00402286" w:rsidDel="009C4DEA" w:rsidRDefault="00402286" w:rsidP="00402286">
      <w:pPr>
        <w:spacing w:line="480" w:lineRule="auto"/>
        <w:rPr>
          <w:del w:id="30" w:author="Rachel Starkey" w:date="2009-06-04T15:46:00Z"/>
          <w:rFonts w:ascii="Calibri" w:hAnsi="Calibri"/>
        </w:rPr>
      </w:pPr>
      <w:del w:id="31" w:author="Rachel Starkey" w:date="2009-06-04T15:46:00Z">
        <w:r w:rsidDel="009C4DEA">
          <w:rPr>
            <w:rFonts w:ascii="Calibri" w:hAnsi="Calibri"/>
          </w:rPr>
          <w:delText>3.  To pay down loans within the first eighteen months of business</w:delText>
        </w:r>
      </w:del>
    </w:p>
    <w:p w14:paraId="3842A5EF" w14:textId="77777777" w:rsidR="00402286" w:rsidRDefault="00402286" w:rsidP="00402286">
      <w:pPr>
        <w:spacing w:line="480" w:lineRule="auto"/>
        <w:jc w:val="center"/>
        <w:rPr>
          <w:rFonts w:ascii="Calibri" w:hAnsi="Calibri"/>
          <w:b/>
        </w:rPr>
      </w:pPr>
      <w:r>
        <w:rPr>
          <w:rFonts w:ascii="Calibri" w:hAnsi="Calibri"/>
          <w:b/>
        </w:rPr>
        <w:t>CORE COMPETENCY &amp; SUSTAINABLE COMPETITIVE ADVANTAGE</w:t>
      </w:r>
    </w:p>
    <w:p w14:paraId="6FE49691" w14:textId="47F45B9F" w:rsidR="00402286" w:rsidRPr="00042548" w:rsidRDefault="00402286" w:rsidP="00402286">
      <w:pPr>
        <w:spacing w:line="480" w:lineRule="auto"/>
        <w:rPr>
          <w:rFonts w:ascii="Calibri" w:hAnsi="Calibri"/>
        </w:rPr>
      </w:pPr>
      <w:r>
        <w:rPr>
          <w:rFonts w:ascii="Calibri" w:hAnsi="Calibri"/>
        </w:rPr>
        <w:t>We at Take Note Paperie consider our core competency as providing custom paper creations at an affordable price</w:t>
      </w:r>
      <w:r w:rsidR="00277344">
        <w:rPr>
          <w:rFonts w:ascii="Calibri" w:hAnsi="Calibri"/>
        </w:rPr>
        <w:t xml:space="preserve">. </w:t>
      </w:r>
      <w:r>
        <w:rPr>
          <w:rFonts w:ascii="Calibri" w:hAnsi="Calibri"/>
        </w:rPr>
        <w:t>What differentiates us from our competit</w:t>
      </w:r>
      <w:r w:rsidR="00D10864">
        <w:rPr>
          <w:rFonts w:ascii="Calibri" w:hAnsi="Calibri"/>
        </w:rPr>
        <w:t>t</w:t>
      </w:r>
      <w:r>
        <w:rPr>
          <w:rFonts w:ascii="Calibri" w:hAnsi="Calibri"/>
        </w:rPr>
        <w:t>ors are the affordable custom products that we offer, k</w:t>
      </w:r>
      <w:r w:rsidR="008D358D">
        <w:rPr>
          <w:rFonts w:ascii="Calibri" w:hAnsi="Calibri"/>
        </w:rPr>
        <w:t>e</w:t>
      </w:r>
      <w:r>
        <w:rPr>
          <w:rFonts w:ascii="Calibri" w:hAnsi="Calibri"/>
        </w:rPr>
        <w:t>ping customer conveni</w:t>
      </w:r>
      <w:r w:rsidR="00277344">
        <w:rPr>
          <w:rFonts w:ascii="Calibri" w:hAnsi="Calibri"/>
        </w:rPr>
        <w:t>ence and satisfaction in mind.</w:t>
      </w:r>
    </w:p>
    <w:p w14:paraId="2F71233A" w14:textId="77777777" w:rsidR="00402286" w:rsidRDefault="00402286" w:rsidP="00402286">
      <w:pPr>
        <w:spacing w:line="480" w:lineRule="auto"/>
        <w:jc w:val="center"/>
        <w:rPr>
          <w:rFonts w:ascii="Calibri" w:hAnsi="Calibri"/>
          <w:b/>
        </w:rPr>
      </w:pPr>
      <w:r>
        <w:rPr>
          <w:rFonts w:ascii="Calibri" w:hAnsi="Calibri"/>
          <w:b/>
        </w:rPr>
        <w:t>GEOGRAPHIC LOCATION</w:t>
      </w:r>
    </w:p>
    <w:p w14:paraId="226126F0" w14:textId="78FF0C72" w:rsidR="00402286" w:rsidRPr="00C9433F" w:rsidRDefault="00402286" w:rsidP="00402286">
      <w:pPr>
        <w:spacing w:line="480" w:lineRule="auto"/>
        <w:rPr>
          <w:rFonts w:ascii="Calibri" w:hAnsi="Calibri"/>
        </w:rPr>
      </w:pPr>
      <w:r>
        <w:rPr>
          <w:rFonts w:ascii="Calibri" w:hAnsi="Calibri"/>
        </w:rPr>
        <w:t>Our location on the west side of Conway, AR provides s</w:t>
      </w:r>
      <w:r w:rsidR="00277344">
        <w:rPr>
          <w:rFonts w:ascii="Calibri" w:hAnsi="Calibri"/>
        </w:rPr>
        <w:t>ervice to a growing community.</w:t>
      </w:r>
    </w:p>
    <w:p w14:paraId="041F87E1" w14:textId="77777777" w:rsidR="00402286" w:rsidRDefault="00402286" w:rsidP="00402286">
      <w:pPr>
        <w:spacing w:line="480" w:lineRule="auto"/>
        <w:jc w:val="center"/>
        <w:rPr>
          <w:rFonts w:ascii="Calibri" w:hAnsi="Calibri"/>
        </w:rPr>
      </w:pPr>
      <w:r>
        <w:rPr>
          <w:rFonts w:ascii="Calibri" w:hAnsi="Calibri"/>
          <w:b/>
        </w:rPr>
        <w:br w:type="page"/>
      </w:r>
      <w:r w:rsidRPr="00C9433F">
        <w:rPr>
          <w:rFonts w:ascii="Calibri" w:hAnsi="Calibri"/>
          <w:b/>
        </w:rPr>
        <w:lastRenderedPageBreak/>
        <w:t>PRODUCT MIX</w:t>
      </w:r>
    </w:p>
    <w:p w14:paraId="48AC692D" w14:textId="69E278ED" w:rsidR="00402286" w:rsidRDefault="00402286" w:rsidP="00402286">
      <w:pPr>
        <w:spacing w:line="480" w:lineRule="auto"/>
        <w:rPr>
          <w:rFonts w:ascii="Calibri" w:hAnsi="Calibri"/>
        </w:rPr>
      </w:pPr>
      <w:r>
        <w:rPr>
          <w:rFonts w:ascii="Calibri" w:hAnsi="Calibri"/>
        </w:rPr>
        <w:t xml:space="preserve">What Take Note Paperie offers its customers is quality designed paper products that are </w:t>
      </w:r>
      <w:r w:rsidR="00277344">
        <w:rPr>
          <w:rFonts w:ascii="Calibri" w:hAnsi="Calibri"/>
        </w:rPr>
        <w:t xml:space="preserve">ready to purchase or print on. </w:t>
      </w:r>
      <w:r>
        <w:rPr>
          <w:rFonts w:ascii="Calibri" w:hAnsi="Calibri"/>
        </w:rPr>
        <w:t>Of these, we carry unprinted materials for custom print orders as well as pre-m</w:t>
      </w:r>
      <w:r w:rsidR="00277344">
        <w:rPr>
          <w:rFonts w:ascii="Calibri" w:hAnsi="Calibri"/>
        </w:rPr>
        <w:t xml:space="preserve">ade stock for a quick pick up. </w:t>
      </w:r>
      <w:r>
        <w:rPr>
          <w:rFonts w:ascii="Calibri" w:hAnsi="Calibri"/>
        </w:rPr>
        <w:t>This feature plays in</w:t>
      </w:r>
      <w:r w:rsidR="00277344">
        <w:rPr>
          <w:rFonts w:ascii="Calibri" w:hAnsi="Calibri"/>
        </w:rPr>
        <w:t>to our convenience commitment.</w:t>
      </w:r>
    </w:p>
    <w:p w14:paraId="194BC428" w14:textId="77777777" w:rsidR="00402286" w:rsidRDefault="00402286" w:rsidP="00402286">
      <w:pPr>
        <w:spacing w:line="480" w:lineRule="auto"/>
        <w:jc w:val="center"/>
        <w:rPr>
          <w:rFonts w:ascii="Calibri" w:hAnsi="Calibri"/>
          <w:b/>
        </w:rPr>
      </w:pPr>
      <w:r>
        <w:rPr>
          <w:rFonts w:ascii="Calibri" w:hAnsi="Calibri"/>
          <w:b/>
        </w:rPr>
        <w:t>NEW SERVICE DESCRIPTION</w:t>
      </w:r>
    </w:p>
    <w:p w14:paraId="0AB10016" w14:textId="30461B1A" w:rsidR="00402286" w:rsidRPr="003C0AFB" w:rsidRDefault="00402286" w:rsidP="00402286">
      <w:pPr>
        <w:spacing w:line="480" w:lineRule="auto"/>
        <w:rPr>
          <w:rFonts w:ascii="Calibri" w:hAnsi="Calibri"/>
        </w:rPr>
      </w:pPr>
      <w:r>
        <w:rPr>
          <w:rFonts w:ascii="Calibri" w:hAnsi="Calibri"/>
        </w:rPr>
        <w:t>Take Note’s custom printing service primarily focuses on personalized announcements, invitations, note cards, thank you note</w:t>
      </w:r>
      <w:r w:rsidR="00277344">
        <w:rPr>
          <w:rFonts w:ascii="Calibri" w:hAnsi="Calibri"/>
        </w:rPr>
        <w:t>s, name cards, and stationary.</w:t>
      </w:r>
    </w:p>
    <w:p w14:paraId="435CFF65" w14:textId="77777777" w:rsidR="00402286" w:rsidRDefault="00402286" w:rsidP="00402286">
      <w:pPr>
        <w:spacing w:line="480" w:lineRule="auto"/>
        <w:jc w:val="center"/>
        <w:rPr>
          <w:rFonts w:ascii="Calibri" w:hAnsi="Calibri"/>
        </w:rPr>
      </w:pPr>
      <w:r>
        <w:rPr>
          <w:rFonts w:ascii="Calibri" w:hAnsi="Calibri"/>
          <w:b/>
        </w:rPr>
        <w:t>MARKET RESEARCH</w:t>
      </w:r>
    </w:p>
    <w:p w14:paraId="61BE9065" w14:textId="0C8A89B8" w:rsidR="00402286" w:rsidRDefault="00402286" w:rsidP="00402286">
      <w:pPr>
        <w:spacing w:line="480" w:lineRule="auto"/>
        <w:ind w:firstLine="720"/>
        <w:rPr>
          <w:rFonts w:ascii="Calibri" w:hAnsi="Calibri"/>
        </w:rPr>
      </w:pPr>
      <w:r>
        <w:rPr>
          <w:rFonts w:ascii="Calibri" w:hAnsi="Calibri"/>
        </w:rPr>
        <w:t>This section lays out the first year marketing and product objectives for Take Note Paperie as well as the applicable target markets, a consumer anal</w:t>
      </w:r>
      <w:r w:rsidR="00277344">
        <w:rPr>
          <w:rFonts w:ascii="Calibri" w:hAnsi="Calibri"/>
        </w:rPr>
        <w:t>ysis, and competitor analysis.</w:t>
      </w:r>
    </w:p>
    <w:p w14:paraId="66B65033" w14:textId="5DC48E6A" w:rsidR="00402286" w:rsidRPr="006A02D5" w:rsidRDefault="00402286" w:rsidP="00402286">
      <w:pPr>
        <w:spacing w:line="480" w:lineRule="auto"/>
        <w:ind w:firstLine="720"/>
        <w:rPr>
          <w:rFonts w:ascii="Calibri" w:hAnsi="Calibri"/>
        </w:rPr>
      </w:pPr>
      <w:r w:rsidRPr="000C5668">
        <w:rPr>
          <w:rFonts w:ascii="Calibri" w:hAnsi="Calibri"/>
        </w:rPr>
        <w:t>The market research undertaken will tell a lot about how successful the products could be in th</w:t>
      </w:r>
      <w:r w:rsidR="00277344">
        <w:rPr>
          <w:rFonts w:ascii="Calibri" w:hAnsi="Calibri"/>
        </w:rPr>
        <w:t xml:space="preserve">e market that has been chosen. </w:t>
      </w:r>
      <w:r w:rsidRPr="000C5668">
        <w:rPr>
          <w:rFonts w:ascii="Calibri" w:hAnsi="Calibri"/>
        </w:rPr>
        <w:t>In an article on Inc.com entitled “Getting the Dirt on Your Market”, Rhonda Abrams suggests getting the scoop from an existing market whe</w:t>
      </w:r>
      <w:r w:rsidR="00277344">
        <w:rPr>
          <w:rFonts w:ascii="Calibri" w:hAnsi="Calibri"/>
        </w:rPr>
        <w:t xml:space="preserve">n trying to enter that market. </w:t>
      </w:r>
      <w:r w:rsidRPr="000C5668">
        <w:rPr>
          <w:rFonts w:ascii="Calibri" w:hAnsi="Calibri"/>
        </w:rPr>
        <w:t xml:space="preserve">Using statistics already published, instead of creating primarily </w:t>
      </w:r>
      <w:r>
        <w:rPr>
          <w:rFonts w:ascii="Calibri" w:hAnsi="Calibri"/>
        </w:rPr>
        <w:t>our</w:t>
      </w:r>
      <w:r w:rsidRPr="000C5668">
        <w:rPr>
          <w:rFonts w:ascii="Calibri" w:hAnsi="Calibri"/>
        </w:rPr>
        <w:t xml:space="preserve"> own research, can reduce t</w:t>
      </w:r>
      <w:r w:rsidR="00277344">
        <w:rPr>
          <w:rFonts w:ascii="Calibri" w:hAnsi="Calibri"/>
        </w:rPr>
        <w:t xml:space="preserve">he costs incurred by doing so. </w:t>
      </w:r>
      <w:r w:rsidRPr="000C5668">
        <w:rPr>
          <w:rFonts w:ascii="Calibri" w:hAnsi="Calibri"/>
        </w:rPr>
        <w:t>Abrams says that there is “an even bigger consulting gro</w:t>
      </w:r>
      <w:r w:rsidR="00277344">
        <w:rPr>
          <w:rFonts w:ascii="Calibri" w:hAnsi="Calibri"/>
        </w:rPr>
        <w:t>up doing it for you—for free!”</w:t>
      </w:r>
      <w:r w:rsidRPr="000C5668">
        <w:rPr>
          <w:rFonts w:ascii="Calibri" w:hAnsi="Calibri"/>
        </w:rPr>
        <w:t xml:space="preserve"> Several key Web sites are given to assist </w:t>
      </w:r>
      <w:r w:rsidR="00277344">
        <w:rPr>
          <w:rFonts w:ascii="Calibri" w:hAnsi="Calibri"/>
        </w:rPr>
        <w:t xml:space="preserve">businesses in market research. </w:t>
      </w:r>
      <w:r w:rsidRPr="000C5668">
        <w:rPr>
          <w:rFonts w:ascii="Calibri" w:hAnsi="Calibri"/>
        </w:rPr>
        <w:t xml:space="preserve">These include www.fedstats.gov, www.census.gov, quickfacts.cencus.gov/qfd/index.html, and the list continues. Other ways to compile necessary information is to conduct the research </w:t>
      </w:r>
      <w:r>
        <w:rPr>
          <w:rFonts w:ascii="Calibri" w:hAnsi="Calibri"/>
        </w:rPr>
        <w:t>our</w:t>
      </w:r>
      <w:r w:rsidRPr="000C5668">
        <w:rPr>
          <w:rFonts w:ascii="Calibri" w:hAnsi="Calibri"/>
        </w:rPr>
        <w:t xml:space="preserve">selves by giving questionnaires or personal interviews that incorporate the questions above. </w:t>
      </w:r>
      <w:r>
        <w:rPr>
          <w:rFonts w:ascii="Calibri" w:hAnsi="Calibri"/>
        </w:rPr>
        <w:t xml:space="preserve">We </w:t>
      </w:r>
      <w:r w:rsidRPr="000C5668">
        <w:rPr>
          <w:rFonts w:ascii="Calibri" w:hAnsi="Calibri"/>
        </w:rPr>
        <w:t>have chosen to do a little of both by talking to people</w:t>
      </w:r>
      <w:r>
        <w:rPr>
          <w:rFonts w:ascii="Calibri" w:hAnsi="Calibri"/>
        </w:rPr>
        <w:t xml:space="preserve"> we </w:t>
      </w:r>
      <w:r w:rsidRPr="000C5668">
        <w:rPr>
          <w:rFonts w:ascii="Calibri" w:hAnsi="Calibri"/>
        </w:rPr>
        <w:t>come in contact with around town to see what they think</w:t>
      </w:r>
      <w:r w:rsidR="00277344">
        <w:rPr>
          <w:rFonts w:ascii="Calibri" w:hAnsi="Calibri"/>
        </w:rPr>
        <w:t xml:space="preserve"> about a store of </w:t>
      </w:r>
      <w:r w:rsidR="00277344">
        <w:rPr>
          <w:rFonts w:ascii="Calibri" w:hAnsi="Calibri"/>
        </w:rPr>
        <w:lastRenderedPageBreak/>
        <w:t xml:space="preserve">this nature. </w:t>
      </w:r>
      <w:r w:rsidRPr="000C5668">
        <w:rPr>
          <w:rFonts w:ascii="Calibri" w:hAnsi="Calibri"/>
        </w:rPr>
        <w:t>Also,</w:t>
      </w:r>
      <w:r>
        <w:rPr>
          <w:rFonts w:ascii="Calibri" w:hAnsi="Calibri"/>
        </w:rPr>
        <w:t xml:space="preserve"> we </w:t>
      </w:r>
      <w:r w:rsidRPr="000C5668">
        <w:rPr>
          <w:rFonts w:ascii="Calibri" w:hAnsi="Calibri"/>
        </w:rPr>
        <w:t>plan to know as much as</w:t>
      </w:r>
      <w:r>
        <w:rPr>
          <w:rFonts w:ascii="Calibri" w:hAnsi="Calibri"/>
        </w:rPr>
        <w:t xml:space="preserve"> we </w:t>
      </w:r>
      <w:r w:rsidRPr="000C5668">
        <w:rPr>
          <w:rFonts w:ascii="Calibri" w:hAnsi="Calibri"/>
        </w:rPr>
        <w:t xml:space="preserve">can about </w:t>
      </w:r>
      <w:r>
        <w:rPr>
          <w:rFonts w:ascii="Calibri" w:hAnsi="Calibri"/>
        </w:rPr>
        <w:t>our</w:t>
      </w:r>
      <w:r w:rsidRPr="000C5668">
        <w:rPr>
          <w:rFonts w:ascii="Calibri" w:hAnsi="Calibri"/>
        </w:rPr>
        <w:t xml:space="preserve"> competito</w:t>
      </w:r>
      <w:r w:rsidR="00277344">
        <w:rPr>
          <w:rFonts w:ascii="Calibri" w:hAnsi="Calibri"/>
        </w:rPr>
        <w:t>r</w:t>
      </w:r>
      <w:r w:rsidRPr="000C5668">
        <w:rPr>
          <w:rFonts w:ascii="Calibri" w:hAnsi="Calibri"/>
        </w:rPr>
        <w:t>s</w:t>
      </w:r>
      <w:r w:rsidR="00277344">
        <w:rPr>
          <w:rFonts w:ascii="Calibri" w:hAnsi="Calibri"/>
        </w:rPr>
        <w:t>’</w:t>
      </w:r>
      <w:r w:rsidRPr="000C5668">
        <w:rPr>
          <w:rFonts w:ascii="Calibri" w:hAnsi="Calibri"/>
        </w:rPr>
        <w:t xml:space="preserve"> business</w:t>
      </w:r>
      <w:r w:rsidR="00277344">
        <w:rPr>
          <w:rFonts w:ascii="Calibri" w:hAnsi="Calibri"/>
        </w:rPr>
        <w:t>es</w:t>
      </w:r>
      <w:r w:rsidRPr="000C5668">
        <w:rPr>
          <w:rFonts w:ascii="Calibri" w:hAnsi="Calibri"/>
        </w:rPr>
        <w:t xml:space="preserve"> in order to stay ahead of the competition.</w:t>
      </w:r>
    </w:p>
    <w:p w14:paraId="7B2FA8BD" w14:textId="77777777" w:rsidR="00402286" w:rsidRDefault="00402286" w:rsidP="00402286">
      <w:pPr>
        <w:spacing w:line="480" w:lineRule="auto"/>
        <w:jc w:val="center"/>
        <w:rPr>
          <w:rFonts w:ascii="Calibri" w:hAnsi="Calibri"/>
          <w:b/>
        </w:rPr>
      </w:pPr>
      <w:r>
        <w:rPr>
          <w:rFonts w:ascii="Calibri" w:hAnsi="Calibri"/>
          <w:b/>
        </w:rPr>
        <w:t>TARGET MARKETS</w:t>
      </w:r>
    </w:p>
    <w:p w14:paraId="6E69504C" w14:textId="4859EDDC" w:rsidR="00402286" w:rsidRPr="00CA6B77" w:rsidRDefault="00402286" w:rsidP="00402286">
      <w:pPr>
        <w:spacing w:line="480" w:lineRule="auto"/>
        <w:rPr>
          <w:rFonts w:ascii="Calibri" w:hAnsi="Calibri"/>
        </w:rPr>
      </w:pPr>
      <w:r>
        <w:rPr>
          <w:rFonts w:ascii="Calibri" w:hAnsi="Calibri"/>
        </w:rPr>
        <w:tab/>
        <w:t>Target markets that are standard for the custom printing industry include brides-to-be, expecting mothers, high-school seniors, parents planning a birthday, business prof</w:t>
      </w:r>
      <w:r w:rsidR="00277344">
        <w:rPr>
          <w:rFonts w:ascii="Calibri" w:hAnsi="Calibri"/>
        </w:rPr>
        <w:t xml:space="preserve">essionals, and event planners. </w:t>
      </w:r>
      <w:r>
        <w:rPr>
          <w:rFonts w:ascii="Calibri" w:hAnsi="Calibri"/>
        </w:rPr>
        <w:t>These potential groups have been considered when pinpointing the primary target market</w:t>
      </w:r>
      <w:r w:rsidR="00277344">
        <w:rPr>
          <w:rFonts w:ascii="Calibri" w:hAnsi="Calibri"/>
        </w:rPr>
        <w:t xml:space="preserve"> for Take Note Paperie.</w:t>
      </w:r>
    </w:p>
    <w:p w14:paraId="593A5457" w14:textId="77777777" w:rsidR="00402286" w:rsidRDefault="00402286" w:rsidP="00402286">
      <w:pPr>
        <w:spacing w:line="480" w:lineRule="auto"/>
        <w:jc w:val="center"/>
        <w:rPr>
          <w:rFonts w:ascii="Calibri" w:hAnsi="Calibri"/>
          <w:b/>
        </w:rPr>
      </w:pPr>
      <w:r>
        <w:rPr>
          <w:rFonts w:ascii="Calibri" w:hAnsi="Calibri"/>
          <w:b/>
        </w:rPr>
        <w:t>CONSUMER ANALYSIS</w:t>
      </w:r>
    </w:p>
    <w:p w14:paraId="2DC27AA1" w14:textId="5E696DAC" w:rsidR="00402286" w:rsidRDefault="00402286" w:rsidP="00402286">
      <w:pPr>
        <w:spacing w:line="480" w:lineRule="auto"/>
        <w:rPr>
          <w:rFonts w:ascii="Calibri" w:hAnsi="Calibri"/>
        </w:rPr>
      </w:pPr>
      <w:r>
        <w:rPr>
          <w:rFonts w:ascii="Calibri" w:hAnsi="Calibri"/>
        </w:rPr>
        <w:tab/>
        <w:t>The type of consumer that Take Note is interested in is one</w:t>
      </w:r>
      <w:r w:rsidR="00277344">
        <w:rPr>
          <w:rFonts w:ascii="Calibri" w:hAnsi="Calibri"/>
        </w:rPr>
        <w:t xml:space="preserve"> who appreciates our products. </w:t>
      </w:r>
      <w:r>
        <w:rPr>
          <w:rFonts w:ascii="Calibri" w:hAnsi="Calibri"/>
        </w:rPr>
        <w:t>The demographic that primarily fits this is the female gender with at l</w:t>
      </w:r>
      <w:r w:rsidR="00277344">
        <w:rPr>
          <w:rFonts w:ascii="Calibri" w:hAnsi="Calibri"/>
        </w:rPr>
        <w:t xml:space="preserve">east a moderately high income. </w:t>
      </w:r>
      <w:r>
        <w:rPr>
          <w:rFonts w:ascii="Calibri" w:hAnsi="Calibri"/>
        </w:rPr>
        <w:t>From a psychographic point of view, we consider her as a woman who has a trendy lifestyle, is open-minded, sociable, a spender, and take</w:t>
      </w:r>
      <w:r w:rsidR="00277344">
        <w:rPr>
          <w:rFonts w:ascii="Calibri" w:hAnsi="Calibri"/>
        </w:rPr>
        <w:t xml:space="preserve">s pride in personalized items. </w:t>
      </w:r>
      <w:r>
        <w:rPr>
          <w:rFonts w:ascii="Calibri" w:hAnsi="Calibri"/>
        </w:rPr>
        <w:t>Her buying habits for luxury items are often seen seasonally and w</w:t>
      </w:r>
      <w:r w:rsidR="00277344">
        <w:rPr>
          <w:rFonts w:ascii="Calibri" w:hAnsi="Calibri"/>
        </w:rPr>
        <w:t xml:space="preserve">hen a special occasion arises. </w:t>
      </w:r>
      <w:r>
        <w:rPr>
          <w:rFonts w:ascii="Calibri" w:hAnsi="Calibri"/>
        </w:rPr>
        <w:t>Generally speaking, this woman will live in a sophisticated area of town, which is why we plan to locate in th</w:t>
      </w:r>
      <w:r w:rsidR="00277344">
        <w:rPr>
          <w:rFonts w:ascii="Calibri" w:hAnsi="Calibri"/>
        </w:rPr>
        <w:t>e more upscale part of Conway.</w:t>
      </w:r>
    </w:p>
    <w:p w14:paraId="18E730FB" w14:textId="77777777" w:rsidR="00402286" w:rsidRPr="006A02D5" w:rsidRDefault="00402286" w:rsidP="00402286">
      <w:pPr>
        <w:spacing w:line="480" w:lineRule="auto"/>
        <w:jc w:val="center"/>
        <w:rPr>
          <w:rFonts w:ascii="Calibri" w:hAnsi="Calibri"/>
          <w:b/>
        </w:rPr>
      </w:pPr>
      <w:r>
        <w:rPr>
          <w:rFonts w:ascii="Calibri" w:hAnsi="Calibri"/>
          <w:b/>
        </w:rPr>
        <w:t>COMPETITOR ANALYSIS</w:t>
      </w:r>
    </w:p>
    <w:p w14:paraId="784ED363" w14:textId="3D06EEA8" w:rsidR="00402286" w:rsidRPr="00E6744E" w:rsidRDefault="00402286" w:rsidP="00402286">
      <w:pPr>
        <w:spacing w:line="480" w:lineRule="auto"/>
        <w:ind w:firstLine="720"/>
        <w:rPr>
          <w:rFonts w:ascii="Calibri" w:hAnsi="Calibri"/>
        </w:rPr>
      </w:pPr>
      <w:r w:rsidRPr="00E6744E">
        <w:rPr>
          <w:rFonts w:ascii="Calibri" w:hAnsi="Calibri"/>
        </w:rPr>
        <w:t>The current main competitor in the custom printing business in Conway, AR</w:t>
      </w:r>
      <w:r w:rsidR="00277344">
        <w:rPr>
          <w:rFonts w:ascii="Calibri" w:hAnsi="Calibri"/>
        </w:rPr>
        <w:t xml:space="preserve"> is Something Blue Paperie. </w:t>
      </w:r>
      <w:r w:rsidRPr="00E6744E">
        <w:rPr>
          <w:rFonts w:ascii="Calibri" w:hAnsi="Calibri"/>
        </w:rPr>
        <w:t>It is located in the heart of downtown Conway a</w:t>
      </w:r>
      <w:r w:rsidR="00277344">
        <w:rPr>
          <w:rFonts w:ascii="Calibri" w:hAnsi="Calibri"/>
        </w:rPr>
        <w:t xml:space="preserve">nd provides a similar service. </w:t>
      </w:r>
      <w:r w:rsidRPr="00E6744E">
        <w:rPr>
          <w:rFonts w:ascii="Calibri" w:hAnsi="Calibri"/>
        </w:rPr>
        <w:t>An article posted on Entrepreneuer.com that was taken from Arkansas Business described the store</w:t>
      </w:r>
      <w:r w:rsidR="00277344">
        <w:rPr>
          <w:rFonts w:ascii="Calibri" w:hAnsi="Calibri"/>
        </w:rPr>
        <w:t xml:space="preserve"> and what it offers in detail. </w:t>
      </w:r>
      <w:r w:rsidRPr="00E6744E">
        <w:rPr>
          <w:rFonts w:ascii="Calibri" w:hAnsi="Calibri"/>
        </w:rPr>
        <w:t xml:space="preserve">The owner, Karan Kendaol, says that her goal is </w:t>
      </w:r>
      <w:r w:rsidRPr="00E6744E">
        <w:rPr>
          <w:rFonts w:ascii="Calibri" w:hAnsi="Calibri"/>
        </w:rPr>
        <w:lastRenderedPageBreak/>
        <w:t xml:space="preserve">to provide “personalized service for every </w:t>
      </w:r>
      <w:r>
        <w:rPr>
          <w:rFonts w:ascii="Calibri" w:hAnsi="Calibri"/>
        </w:rPr>
        <w:t>person that walks in the door”</w:t>
      </w:r>
      <w:r w:rsidR="00277344">
        <w:rPr>
          <w:rFonts w:ascii="Calibri" w:hAnsi="Calibri"/>
        </w:rPr>
        <w:t>.</w:t>
      </w:r>
      <w:r>
        <w:rPr>
          <w:rStyle w:val="FootnoteReference"/>
          <w:rFonts w:ascii="Calibri" w:hAnsi="Calibri"/>
        </w:rPr>
        <w:footnoteReference w:id="1"/>
      </w:r>
      <w:r w:rsidR="00277344">
        <w:rPr>
          <w:rFonts w:ascii="Calibri" w:hAnsi="Calibri"/>
        </w:rPr>
        <w:t xml:space="preserve"> </w:t>
      </w:r>
      <w:r w:rsidRPr="00E6744E">
        <w:rPr>
          <w:rFonts w:ascii="Calibri" w:hAnsi="Calibri"/>
        </w:rPr>
        <w:t xml:space="preserve">The article </w:t>
      </w:r>
      <w:r w:rsidR="00277344">
        <w:rPr>
          <w:rFonts w:ascii="Calibri" w:hAnsi="Calibri"/>
        </w:rPr>
        <w:t xml:space="preserve">also gives her market segment. </w:t>
      </w:r>
      <w:r w:rsidRPr="00E6744E">
        <w:rPr>
          <w:rFonts w:ascii="Calibri" w:hAnsi="Calibri"/>
        </w:rPr>
        <w:t>It is characterized by being “mostly composed of women ages 18 to 7</w:t>
      </w:r>
      <w:r w:rsidR="00277344">
        <w:rPr>
          <w:rFonts w:ascii="Calibri" w:hAnsi="Calibri"/>
        </w:rPr>
        <w:t>0 and bride-and-groom couples”.</w:t>
      </w:r>
      <w:r>
        <w:rPr>
          <w:rFonts w:ascii="Calibri" w:hAnsi="Calibri"/>
        </w:rPr>
        <w:t>*</w:t>
      </w:r>
    </w:p>
    <w:p w14:paraId="031084BD" w14:textId="51E72F97" w:rsidR="00402286" w:rsidRPr="00E6744E" w:rsidRDefault="00402286" w:rsidP="00402286">
      <w:pPr>
        <w:spacing w:line="480" w:lineRule="auto"/>
        <w:rPr>
          <w:rFonts w:ascii="Calibri" w:hAnsi="Calibri"/>
        </w:rPr>
      </w:pPr>
      <w:r w:rsidRPr="00E6744E">
        <w:rPr>
          <w:rFonts w:ascii="Calibri" w:hAnsi="Calibri"/>
        </w:rPr>
        <w:tab/>
        <w:t xml:space="preserve">Other competitors include party stores, bridal boutiques, and baby stores </w:t>
      </w:r>
      <w:r w:rsidR="00277344">
        <w:rPr>
          <w:rFonts w:ascii="Calibri" w:hAnsi="Calibri"/>
        </w:rPr>
        <w:t>that</w:t>
      </w:r>
      <w:r w:rsidRPr="00E6744E">
        <w:rPr>
          <w:rFonts w:ascii="Calibri" w:hAnsi="Calibri"/>
        </w:rPr>
        <w:t xml:space="preserve"> already have a printing service to which t</w:t>
      </w:r>
      <w:r w:rsidR="00277344">
        <w:rPr>
          <w:rFonts w:ascii="Calibri" w:hAnsi="Calibri"/>
        </w:rPr>
        <w:t xml:space="preserve">hey recommend their customers. </w:t>
      </w:r>
      <w:r w:rsidRPr="00E6744E">
        <w:rPr>
          <w:rFonts w:ascii="Calibri" w:hAnsi="Calibri"/>
        </w:rPr>
        <w:t xml:space="preserve">In order to make a name for </w:t>
      </w:r>
      <w:r>
        <w:rPr>
          <w:rFonts w:ascii="Calibri" w:hAnsi="Calibri"/>
        </w:rPr>
        <w:t>this business</w:t>
      </w:r>
      <w:r w:rsidRPr="00E6744E">
        <w:rPr>
          <w:rFonts w:ascii="Calibri" w:hAnsi="Calibri"/>
        </w:rPr>
        <w:t xml:space="preserve">, </w:t>
      </w:r>
      <w:r>
        <w:rPr>
          <w:rFonts w:ascii="Calibri" w:hAnsi="Calibri"/>
        </w:rPr>
        <w:t>we</w:t>
      </w:r>
      <w:r w:rsidRPr="00E6744E">
        <w:rPr>
          <w:rFonts w:ascii="Calibri" w:hAnsi="Calibri"/>
        </w:rPr>
        <w:t xml:space="preserve"> will have to personally ask t</w:t>
      </w:r>
      <w:r>
        <w:rPr>
          <w:rFonts w:ascii="Calibri" w:hAnsi="Calibri"/>
        </w:rPr>
        <w:t>hem to try our service</w:t>
      </w:r>
      <w:r w:rsidR="00277344">
        <w:rPr>
          <w:rFonts w:ascii="Calibri" w:hAnsi="Calibri"/>
        </w:rPr>
        <w:t xml:space="preserve">s. </w:t>
      </w:r>
      <w:r>
        <w:rPr>
          <w:rFonts w:ascii="Calibri" w:hAnsi="Calibri"/>
        </w:rPr>
        <w:t>We will</w:t>
      </w:r>
      <w:r w:rsidRPr="00E6744E">
        <w:rPr>
          <w:rFonts w:ascii="Calibri" w:hAnsi="Calibri"/>
        </w:rPr>
        <w:t xml:space="preserve"> show them that having a local provider of these products would be of benefit to them and pain</w:t>
      </w:r>
      <w:r w:rsidR="00277344">
        <w:rPr>
          <w:rFonts w:ascii="Calibri" w:hAnsi="Calibri"/>
        </w:rPr>
        <w:t>t their venue in a good light.</w:t>
      </w:r>
    </w:p>
    <w:p w14:paraId="2BC0FF3C" w14:textId="385F594B" w:rsidR="00402286" w:rsidRDefault="00402286" w:rsidP="00402286">
      <w:pPr>
        <w:spacing w:line="480" w:lineRule="auto"/>
        <w:ind w:firstLine="720"/>
        <w:rPr>
          <w:rFonts w:ascii="Calibri" w:hAnsi="Calibri"/>
        </w:rPr>
      </w:pPr>
      <w:r w:rsidRPr="00E6744E">
        <w:rPr>
          <w:rFonts w:ascii="Calibri" w:hAnsi="Calibri"/>
        </w:rPr>
        <w:t xml:space="preserve">Another thing to consider as competition would be stores like Wal-Mart </w:t>
      </w:r>
      <w:r w:rsidR="00277344">
        <w:rPr>
          <w:rFonts w:ascii="Calibri" w:hAnsi="Calibri"/>
        </w:rPr>
        <w:t>that</w:t>
      </w:r>
      <w:r w:rsidRPr="00E6744E">
        <w:rPr>
          <w:rFonts w:ascii="Calibri" w:hAnsi="Calibri"/>
        </w:rPr>
        <w:t xml:space="preserve"> </w:t>
      </w:r>
      <w:r w:rsidR="00277344">
        <w:rPr>
          <w:rFonts w:ascii="Calibri" w:hAnsi="Calibri"/>
        </w:rPr>
        <w:t xml:space="preserve">provide “do-it-yourself” kits. </w:t>
      </w:r>
      <w:r w:rsidRPr="00E6744E">
        <w:rPr>
          <w:rFonts w:ascii="Calibri" w:hAnsi="Calibri"/>
        </w:rPr>
        <w:t>Although the quality may not be as impressive as what</w:t>
      </w:r>
      <w:r>
        <w:rPr>
          <w:rFonts w:ascii="Calibri" w:hAnsi="Calibri"/>
        </w:rPr>
        <w:t xml:space="preserve"> we </w:t>
      </w:r>
      <w:r w:rsidRPr="00E6744E">
        <w:rPr>
          <w:rFonts w:ascii="Calibri" w:hAnsi="Calibri"/>
        </w:rPr>
        <w:t>could offer a customer,</w:t>
      </w:r>
      <w:r>
        <w:rPr>
          <w:rFonts w:ascii="Calibri" w:hAnsi="Calibri"/>
        </w:rPr>
        <w:t xml:space="preserve"> we </w:t>
      </w:r>
      <w:r w:rsidRPr="00E6744E">
        <w:rPr>
          <w:rFonts w:ascii="Calibri" w:hAnsi="Calibri"/>
        </w:rPr>
        <w:t xml:space="preserve">believe that if </w:t>
      </w:r>
      <w:r>
        <w:rPr>
          <w:rFonts w:ascii="Calibri" w:hAnsi="Calibri"/>
        </w:rPr>
        <w:t>our</w:t>
      </w:r>
      <w:r w:rsidRPr="00E6744E">
        <w:rPr>
          <w:rFonts w:ascii="Calibri" w:hAnsi="Calibri"/>
        </w:rPr>
        <w:t xml:space="preserve"> prices were not set with consideration of this type of product offering in mind, then those products would have an increased chance of capturing the market</w:t>
      </w:r>
      <w:r>
        <w:rPr>
          <w:rFonts w:ascii="Calibri" w:hAnsi="Calibri"/>
        </w:rPr>
        <w:t xml:space="preserve"> we </w:t>
      </w:r>
      <w:r w:rsidR="00277344">
        <w:rPr>
          <w:rFonts w:ascii="Calibri" w:hAnsi="Calibri"/>
        </w:rPr>
        <w:t>are trying to penetrate.</w:t>
      </w:r>
    </w:p>
    <w:p w14:paraId="260C5999" w14:textId="77777777" w:rsidR="00402286" w:rsidRPr="00A07CB1" w:rsidRDefault="00402286" w:rsidP="00402286">
      <w:pPr>
        <w:pStyle w:val="Heading1"/>
      </w:pPr>
      <w:commentRangeStart w:id="32"/>
      <w:r>
        <w:t>SEGMENTATION</w:t>
      </w:r>
      <w:commentRangeEnd w:id="32"/>
      <w:r>
        <w:rPr>
          <w:rStyle w:val="CommentReference"/>
          <w:rFonts w:ascii="Times New Roman" w:hAnsi="Times New Roman" w:cs="Times New Roman"/>
          <w:b w:val="0"/>
          <w:bCs w:val="0"/>
          <w:kern w:val="0"/>
        </w:rPr>
        <w:commentReference w:id="32"/>
      </w:r>
    </w:p>
    <w:p w14:paraId="42D600EC" w14:textId="3CF173F4" w:rsidR="00402286" w:rsidRPr="00E6744E" w:rsidRDefault="00402286" w:rsidP="00402286">
      <w:pPr>
        <w:spacing w:line="480" w:lineRule="auto"/>
        <w:ind w:firstLine="720"/>
        <w:rPr>
          <w:rFonts w:ascii="Calibri" w:hAnsi="Calibri"/>
        </w:rPr>
      </w:pPr>
      <w:r w:rsidRPr="00E6744E">
        <w:rPr>
          <w:rFonts w:ascii="Calibri" w:hAnsi="Calibri"/>
        </w:rPr>
        <w:t>The segmentation criteria impact</w:t>
      </w:r>
      <w:r w:rsidR="00277344">
        <w:rPr>
          <w:rFonts w:ascii="Calibri" w:hAnsi="Calibri"/>
        </w:rPr>
        <w:t>s</w:t>
      </w:r>
      <w:r w:rsidRPr="00E6744E">
        <w:rPr>
          <w:rFonts w:ascii="Calibri" w:hAnsi="Calibri"/>
        </w:rPr>
        <w:t xml:space="preserve"> the target market selection </w:t>
      </w:r>
      <w:r w:rsidR="00277344">
        <w:rPr>
          <w:rFonts w:ascii="Calibri" w:hAnsi="Calibri"/>
        </w:rPr>
        <w:t>in</w:t>
      </w:r>
      <w:r w:rsidRPr="00E6744E">
        <w:rPr>
          <w:rFonts w:ascii="Calibri" w:hAnsi="Calibri"/>
        </w:rPr>
        <w:t xml:space="preserve"> both demograph</w:t>
      </w:r>
      <w:r w:rsidR="00277344">
        <w:rPr>
          <w:rFonts w:ascii="Calibri" w:hAnsi="Calibri"/>
        </w:rPr>
        <w:t xml:space="preserve">ic and psychographic elements. </w:t>
      </w:r>
      <w:r w:rsidRPr="00E6744E">
        <w:rPr>
          <w:rFonts w:ascii="Calibri" w:hAnsi="Calibri"/>
        </w:rPr>
        <w:t xml:space="preserve">The demographic elements are comprised of age, gender, income, marital </w:t>
      </w:r>
      <w:r w:rsidR="00277344">
        <w:rPr>
          <w:rFonts w:ascii="Calibri" w:hAnsi="Calibri"/>
        </w:rPr>
        <w:t xml:space="preserve">status, and family life cycle. </w:t>
      </w:r>
      <w:r w:rsidRPr="00E6744E">
        <w:rPr>
          <w:rFonts w:ascii="Calibri" w:hAnsi="Calibri"/>
        </w:rPr>
        <w:t xml:space="preserve">The psychographic elements consist of lifestyle, social class, opinion, interests, and attitudes. </w:t>
      </w:r>
      <w:r w:rsidR="00277344">
        <w:rPr>
          <w:rFonts w:ascii="Calibri" w:hAnsi="Calibri"/>
        </w:rPr>
        <w:t>We</w:t>
      </w:r>
      <w:r>
        <w:rPr>
          <w:rFonts w:ascii="Calibri" w:hAnsi="Calibri"/>
        </w:rPr>
        <w:t xml:space="preserve"> </w:t>
      </w:r>
      <w:r w:rsidRPr="00E6744E">
        <w:rPr>
          <w:rFonts w:ascii="Calibri" w:hAnsi="Calibri"/>
        </w:rPr>
        <w:t>have also considered the purchasing hab</w:t>
      </w:r>
      <w:r w:rsidR="00277344">
        <w:rPr>
          <w:rFonts w:ascii="Calibri" w:hAnsi="Calibri"/>
        </w:rPr>
        <w:t>its of the potential consumer.</w:t>
      </w:r>
    </w:p>
    <w:p w14:paraId="26EE3C5F" w14:textId="77777777" w:rsidR="00402286" w:rsidRPr="0076048B" w:rsidRDefault="00402286" w:rsidP="00402286">
      <w:pPr>
        <w:pStyle w:val="Heading1"/>
      </w:pPr>
      <w:r>
        <w:lastRenderedPageBreak/>
        <w:t>POSITIONING &amp; DIFFERENTIATION</w:t>
      </w:r>
    </w:p>
    <w:p w14:paraId="1C8ECBCD" w14:textId="15FA2C16" w:rsidR="00402286" w:rsidRDefault="00402286" w:rsidP="00402286">
      <w:pPr>
        <w:spacing w:line="480" w:lineRule="auto"/>
        <w:ind w:firstLine="720"/>
        <w:rPr>
          <w:rFonts w:ascii="Calibri" w:hAnsi="Calibri"/>
        </w:rPr>
      </w:pPr>
      <w:r>
        <w:rPr>
          <w:rFonts w:ascii="Calibri" w:hAnsi="Calibri"/>
        </w:rPr>
        <w:t>One of the primary keys to effective marketing is po</w:t>
      </w:r>
      <w:r w:rsidR="00277344">
        <w:rPr>
          <w:rFonts w:ascii="Calibri" w:hAnsi="Calibri"/>
        </w:rPr>
        <w:t xml:space="preserve">sitioning and differentiation. </w:t>
      </w:r>
      <w:r>
        <w:rPr>
          <w:rFonts w:ascii="Calibri" w:hAnsi="Calibri"/>
        </w:rPr>
        <w:t xml:space="preserve">The location of Take Note Paperie will be a store on the </w:t>
      </w:r>
      <w:r w:rsidR="00277344">
        <w:rPr>
          <w:rFonts w:ascii="Calibri" w:hAnsi="Calibri"/>
        </w:rPr>
        <w:t xml:space="preserve">west side of Conway, Arkansas. </w:t>
      </w:r>
      <w:r>
        <w:rPr>
          <w:rFonts w:ascii="Calibri" w:hAnsi="Calibri"/>
        </w:rPr>
        <w:t>It will be open for bus</w:t>
      </w:r>
      <w:r w:rsidR="00277344">
        <w:rPr>
          <w:rFonts w:ascii="Calibri" w:hAnsi="Calibri"/>
        </w:rPr>
        <w:t xml:space="preserve">iness Monday through Saturday. </w:t>
      </w:r>
      <w:r>
        <w:rPr>
          <w:rFonts w:ascii="Calibri" w:hAnsi="Calibri"/>
        </w:rPr>
        <w:t>Placing Take Note Paperie ads in various suitable local businesses will allow us to be where the customers are and rais</w:t>
      </w:r>
      <w:r w:rsidR="00277344">
        <w:rPr>
          <w:rFonts w:ascii="Calibri" w:hAnsi="Calibri"/>
        </w:rPr>
        <w:t xml:space="preserve">e awareness about our service. </w:t>
      </w:r>
      <w:r>
        <w:rPr>
          <w:rFonts w:ascii="Calibri" w:hAnsi="Calibri"/>
        </w:rPr>
        <w:t>Attending bridal fairs and festivals will also be a part of the posi</w:t>
      </w:r>
      <w:r w:rsidR="00277344">
        <w:rPr>
          <w:rFonts w:ascii="Calibri" w:hAnsi="Calibri"/>
        </w:rPr>
        <w:t xml:space="preserve">tioning for Take Note Paperie. </w:t>
      </w:r>
      <w:r>
        <w:rPr>
          <w:rFonts w:ascii="Calibri" w:hAnsi="Calibri"/>
        </w:rPr>
        <w:t>This will help to create a “buzz” about the service and the be</w:t>
      </w:r>
      <w:r w:rsidR="00277344">
        <w:rPr>
          <w:rFonts w:ascii="Calibri" w:hAnsi="Calibri"/>
        </w:rPr>
        <w:t xml:space="preserve">nefits we offer our customers. </w:t>
      </w:r>
      <w:r>
        <w:rPr>
          <w:rFonts w:ascii="Calibri" w:hAnsi="Calibri"/>
        </w:rPr>
        <w:t>When looking at the differentiation aspect, Take Note will be different from competitors in both the turnaround time as well as its unique product</w:t>
      </w:r>
      <w:r w:rsidR="00277344">
        <w:rPr>
          <w:rFonts w:ascii="Calibri" w:hAnsi="Calibri"/>
        </w:rPr>
        <w:t xml:space="preserve"> offerings.</w:t>
      </w:r>
    </w:p>
    <w:p w14:paraId="2D2D2F4C" w14:textId="77777777" w:rsidR="00402286" w:rsidRPr="000A2C63" w:rsidRDefault="00402286" w:rsidP="00402286">
      <w:pPr>
        <w:pStyle w:val="Heading1"/>
      </w:pPr>
      <w:r w:rsidRPr="000A2C63">
        <w:t>PRODUCT LIFE CYCLE</w:t>
      </w:r>
    </w:p>
    <w:p w14:paraId="397C3673" w14:textId="18C8E936" w:rsidR="00402286" w:rsidRDefault="00402286" w:rsidP="00402286">
      <w:pPr>
        <w:spacing w:line="480" w:lineRule="auto"/>
        <w:ind w:firstLine="720"/>
        <w:rPr>
          <w:rFonts w:ascii="Calibri" w:hAnsi="Calibri"/>
        </w:rPr>
      </w:pPr>
      <w:r>
        <w:rPr>
          <w:rFonts w:ascii="Calibri" w:hAnsi="Calibri"/>
        </w:rPr>
        <w:t>When developing a new product, the product life cycle</w:t>
      </w:r>
      <w:r w:rsidR="00277344">
        <w:rPr>
          <w:rFonts w:ascii="Calibri" w:hAnsi="Calibri"/>
        </w:rPr>
        <w:t xml:space="preserve"> should be taken into account. </w:t>
      </w:r>
      <w:r>
        <w:rPr>
          <w:rFonts w:ascii="Calibri" w:hAnsi="Calibri"/>
        </w:rPr>
        <w:t xml:space="preserve">The introductory phase of this cycle includes those who are entering a new product into </w:t>
      </w:r>
      <w:r w:rsidR="00277344">
        <w:rPr>
          <w:rFonts w:ascii="Calibri" w:hAnsi="Calibri"/>
        </w:rPr>
        <w:t xml:space="preserve">the market for the first time. </w:t>
      </w:r>
      <w:r>
        <w:rPr>
          <w:rFonts w:ascii="Calibri" w:hAnsi="Calibri"/>
        </w:rPr>
        <w:t>During the growth phase, others see the value in the new product and also try to enter the market as competitors.  In the maturity phase, the product is one among many competitors and if the place, price, and promotion are not carefully taken into consideration, someone could slide to</w:t>
      </w:r>
      <w:r w:rsidR="00277344">
        <w:rPr>
          <w:rFonts w:ascii="Calibri" w:hAnsi="Calibri"/>
        </w:rPr>
        <w:t xml:space="preserve"> the top and leave you behind. </w:t>
      </w:r>
      <w:r>
        <w:rPr>
          <w:rFonts w:ascii="Calibri" w:hAnsi="Calibri"/>
        </w:rPr>
        <w:t>The decline phase is when the producer should ask whether the product or service has lost appeal and if so</w:t>
      </w:r>
      <w:r w:rsidR="00277344">
        <w:rPr>
          <w:rFonts w:ascii="Calibri" w:hAnsi="Calibri"/>
        </w:rPr>
        <w:t>,</w:t>
      </w:r>
      <w:r>
        <w:rPr>
          <w:rFonts w:ascii="Calibri" w:hAnsi="Calibri"/>
        </w:rPr>
        <w:t xml:space="preserve"> what could be done to revamp the demand</w:t>
      </w:r>
      <w:r w:rsidR="00277344">
        <w:rPr>
          <w:rFonts w:ascii="Calibri" w:hAnsi="Calibri"/>
        </w:rPr>
        <w:t>.</w:t>
      </w:r>
      <w:r>
        <w:rPr>
          <w:rStyle w:val="FootnoteReference"/>
          <w:rFonts w:ascii="Calibri" w:hAnsi="Calibri"/>
        </w:rPr>
        <w:footnoteReference w:id="2"/>
      </w:r>
      <w:r w:rsidR="00277344">
        <w:rPr>
          <w:rFonts w:ascii="Calibri" w:hAnsi="Calibri"/>
        </w:rPr>
        <w:t xml:space="preserve"> </w:t>
      </w:r>
      <w:r>
        <w:rPr>
          <w:rFonts w:ascii="Calibri" w:hAnsi="Calibri"/>
        </w:rPr>
        <w:t>Could the product be tweaked to make it new and exciting again?</w:t>
      </w:r>
    </w:p>
    <w:p w14:paraId="6D41AA53" w14:textId="77777777" w:rsidR="00402286" w:rsidRPr="000A2C63" w:rsidRDefault="00402286" w:rsidP="00402286">
      <w:pPr>
        <w:pStyle w:val="Heading1"/>
      </w:pPr>
      <w:r w:rsidRPr="000A2C63">
        <w:lastRenderedPageBreak/>
        <w:t>MARKETING MIX</w:t>
      </w:r>
    </w:p>
    <w:p w14:paraId="0B30161C" w14:textId="6D0E63CD" w:rsidR="00402286" w:rsidRDefault="00402286" w:rsidP="00402286">
      <w:pPr>
        <w:spacing w:line="480" w:lineRule="auto"/>
        <w:ind w:firstLine="720"/>
        <w:rPr>
          <w:rFonts w:ascii="Calibri" w:hAnsi="Calibri"/>
        </w:rPr>
      </w:pPr>
      <w:r>
        <w:rPr>
          <w:rFonts w:ascii="Calibri" w:hAnsi="Calibri"/>
        </w:rPr>
        <w:t>The elements of the marketing mix (product, place, price, and promotion) are all a vital part of the marketing plan</w:t>
      </w:r>
      <w:r w:rsidR="00277344">
        <w:rPr>
          <w:rFonts w:ascii="Calibri" w:hAnsi="Calibri"/>
        </w:rPr>
        <w:t>.</w:t>
      </w:r>
      <w:r>
        <w:rPr>
          <w:rFonts w:ascii="Calibri" w:hAnsi="Calibri"/>
        </w:rPr>
        <w:t xml:space="preserve"> Without these analyzed elements in place, this new service would not be a</w:t>
      </w:r>
      <w:r w:rsidR="00277344">
        <w:rPr>
          <w:rFonts w:ascii="Calibri" w:hAnsi="Calibri"/>
        </w:rPr>
        <w:t xml:space="preserve">ble to launch and stay afloat. </w:t>
      </w:r>
      <w:r>
        <w:rPr>
          <w:rFonts w:ascii="Calibri" w:hAnsi="Calibri"/>
        </w:rPr>
        <w:t>Taking a more in-depth look at each element will prepare Take Note Paperie for success.</w:t>
      </w:r>
    </w:p>
    <w:p w14:paraId="4ECCEFA3" w14:textId="77777777" w:rsidR="00402286" w:rsidRPr="000A2C63" w:rsidRDefault="00402286" w:rsidP="00402286">
      <w:pPr>
        <w:pStyle w:val="Heading1"/>
      </w:pPr>
      <w:r w:rsidRPr="000A2C63">
        <w:t>PRODUCT</w:t>
      </w:r>
    </w:p>
    <w:p w14:paraId="27121449" w14:textId="06749C5D" w:rsidR="00402286" w:rsidRDefault="00402286" w:rsidP="00402286">
      <w:pPr>
        <w:spacing w:line="480" w:lineRule="auto"/>
        <w:rPr>
          <w:rFonts w:ascii="Calibri" w:hAnsi="Calibri"/>
        </w:rPr>
      </w:pPr>
      <w:r>
        <w:rPr>
          <w:rFonts w:ascii="Calibri" w:hAnsi="Calibri"/>
        </w:rPr>
        <w:tab/>
        <w:t xml:space="preserve">The first of the elements is product.  Once a product or service idea has been proposed, </w:t>
      </w:r>
      <w:r w:rsidR="00277344">
        <w:rPr>
          <w:rFonts w:ascii="Calibri" w:hAnsi="Calibri"/>
        </w:rPr>
        <w:t>a question should come to mind.</w:t>
      </w:r>
      <w:r>
        <w:rPr>
          <w:rFonts w:ascii="Calibri" w:hAnsi="Calibri"/>
        </w:rPr>
        <w:t xml:space="preserve"> Who will want to purchase the product</w:t>
      </w:r>
      <w:r w:rsidR="00277344">
        <w:rPr>
          <w:rFonts w:ascii="Calibri" w:hAnsi="Calibri"/>
        </w:rPr>
        <w:t xml:space="preserve"> or service? </w:t>
      </w:r>
      <w:r>
        <w:rPr>
          <w:rFonts w:ascii="Calibri" w:hAnsi="Calibri"/>
        </w:rPr>
        <w:t>In our case, we have chosen a custom printing</w:t>
      </w:r>
      <w:r w:rsidR="00277344">
        <w:rPr>
          <w:rFonts w:ascii="Calibri" w:hAnsi="Calibri"/>
        </w:rPr>
        <w:t xml:space="preserve"> service. </w:t>
      </w:r>
      <w:r>
        <w:rPr>
          <w:rFonts w:ascii="Calibri" w:hAnsi="Calibri"/>
        </w:rPr>
        <w:t xml:space="preserve">The products involved within the service could </w:t>
      </w:r>
      <w:r w:rsidRPr="00FD5B61">
        <w:rPr>
          <w:rFonts w:ascii="Calibri" w:hAnsi="Calibri"/>
        </w:rPr>
        <w:t>include</w:t>
      </w:r>
      <w:r>
        <w:rPr>
          <w:rFonts w:ascii="Calibri" w:hAnsi="Calibri"/>
        </w:rPr>
        <w:t xml:space="preserve"> the custom printing of wedding announcements, thank you notes, birth announcements, graduation announcements, anniversary party invitations, miscellaneous party invitation</w:t>
      </w:r>
      <w:r w:rsidR="00277344">
        <w:rPr>
          <w:rFonts w:ascii="Calibri" w:hAnsi="Calibri"/>
        </w:rPr>
        <w:t>s, stationary, and note cards.</w:t>
      </w:r>
    </w:p>
    <w:p w14:paraId="7BA106B6" w14:textId="7400A6D6" w:rsidR="00402286" w:rsidRDefault="00402286" w:rsidP="00402286">
      <w:pPr>
        <w:spacing w:line="480" w:lineRule="auto"/>
        <w:ind w:firstLine="720"/>
        <w:rPr>
          <w:rFonts w:ascii="Calibri" w:hAnsi="Calibri"/>
        </w:rPr>
      </w:pPr>
      <w:r>
        <w:rPr>
          <w:rFonts w:ascii="Calibri" w:hAnsi="Calibri"/>
        </w:rPr>
        <w:t>Making the products and services offered accessible is another attribut</w:t>
      </w:r>
      <w:r w:rsidR="00277344">
        <w:rPr>
          <w:rFonts w:ascii="Calibri" w:hAnsi="Calibri"/>
        </w:rPr>
        <w:t xml:space="preserve">e for Take Note. </w:t>
      </w:r>
      <w:r>
        <w:rPr>
          <w:rFonts w:ascii="Calibri" w:hAnsi="Calibri"/>
        </w:rPr>
        <w:t xml:space="preserve">In the store, not only will there be pre-printed products out and available for immediate purchase, but there will also be a viewing area for customers to sit down and look through several designs until they are able to find the one they </w:t>
      </w:r>
      <w:r w:rsidR="00277344">
        <w:rPr>
          <w:rFonts w:ascii="Calibri" w:hAnsi="Calibri"/>
        </w:rPr>
        <w:t xml:space="preserve">like. </w:t>
      </w:r>
      <w:r>
        <w:rPr>
          <w:rFonts w:ascii="Calibri" w:hAnsi="Calibri"/>
        </w:rPr>
        <w:t xml:space="preserve">Another aspect of making the service offered accessible is to place pamphlets in local businesses that most closely relate to </w:t>
      </w:r>
      <w:r w:rsidR="00277344">
        <w:rPr>
          <w:rFonts w:ascii="Calibri" w:hAnsi="Calibri"/>
        </w:rPr>
        <w:t xml:space="preserve">selling the service. </w:t>
      </w:r>
      <w:r>
        <w:rPr>
          <w:rFonts w:ascii="Calibri" w:hAnsi="Calibri"/>
        </w:rPr>
        <w:t>These suitable businesses may include bridal boutiques, baby shops, party stores, photography studios</w:t>
      </w:r>
      <w:r w:rsidR="00277344">
        <w:rPr>
          <w:rFonts w:ascii="Calibri" w:hAnsi="Calibri"/>
        </w:rPr>
        <w:t>, and schools or daycares.</w:t>
      </w:r>
    </w:p>
    <w:p w14:paraId="6B8B7E48" w14:textId="77777777" w:rsidR="00402286" w:rsidRPr="000A2C63" w:rsidRDefault="00402286" w:rsidP="00402286">
      <w:pPr>
        <w:pStyle w:val="Heading1"/>
      </w:pPr>
      <w:r w:rsidRPr="000A2C63">
        <w:t>PRICE</w:t>
      </w:r>
    </w:p>
    <w:p w14:paraId="61788E42" w14:textId="6EFDAC4B" w:rsidR="00402286" w:rsidRDefault="00402286" w:rsidP="00402286">
      <w:pPr>
        <w:spacing w:line="480" w:lineRule="auto"/>
        <w:ind w:firstLine="720"/>
        <w:rPr>
          <w:rFonts w:ascii="Calibri" w:hAnsi="Calibri"/>
        </w:rPr>
      </w:pPr>
      <w:r>
        <w:rPr>
          <w:rFonts w:ascii="Calibri" w:hAnsi="Calibri"/>
        </w:rPr>
        <w:t>When taking into consideration the pricing of a new product, it is important to ensure that any overhead incurred will be recaptured through the selling of the new product</w:t>
      </w:r>
      <w:r w:rsidR="00277344">
        <w:rPr>
          <w:rFonts w:ascii="Calibri" w:hAnsi="Calibri"/>
        </w:rPr>
        <w:t xml:space="preserve">. </w:t>
      </w:r>
      <w:r>
        <w:rPr>
          <w:rFonts w:ascii="Calibri" w:hAnsi="Calibri"/>
        </w:rPr>
        <w:lastRenderedPageBreak/>
        <w:t xml:space="preserve">Otherwise, there will be no </w:t>
      </w:r>
      <w:r w:rsidR="00277344">
        <w:rPr>
          <w:rFonts w:ascii="Calibri" w:hAnsi="Calibri"/>
        </w:rPr>
        <w:t>profit</w:t>
      </w:r>
      <w:r>
        <w:rPr>
          <w:rFonts w:ascii="Calibri" w:hAnsi="Calibri"/>
        </w:rPr>
        <w:t xml:space="preserve"> or cash flo</w:t>
      </w:r>
      <w:r w:rsidR="00277344">
        <w:rPr>
          <w:rFonts w:ascii="Calibri" w:hAnsi="Calibri"/>
        </w:rPr>
        <w:t xml:space="preserve">w to keep the business afloat. </w:t>
      </w:r>
      <w:r>
        <w:rPr>
          <w:rFonts w:ascii="Calibri" w:hAnsi="Calibri"/>
        </w:rPr>
        <w:t>Another consideration is the competition’s price on product</w:t>
      </w:r>
      <w:r w:rsidR="00277344">
        <w:rPr>
          <w:rFonts w:ascii="Calibri" w:hAnsi="Calibri"/>
        </w:rPr>
        <w:t xml:space="preserve"> or service. </w:t>
      </w:r>
      <w:r>
        <w:rPr>
          <w:rFonts w:ascii="Calibri" w:hAnsi="Calibri"/>
        </w:rPr>
        <w:t>If Take Note Paperie were to price its products too high and it had no added benefit compared to the competitor</w:t>
      </w:r>
      <w:r w:rsidR="00277344">
        <w:rPr>
          <w:rFonts w:ascii="Calibri" w:hAnsi="Calibri"/>
        </w:rPr>
        <w:t>’</w:t>
      </w:r>
      <w:r>
        <w:rPr>
          <w:rFonts w:ascii="Calibri" w:hAnsi="Calibri"/>
        </w:rPr>
        <w:t>s product, the consumer would be more willing to purchase the other product</w:t>
      </w:r>
      <w:r w:rsidR="00277344">
        <w:rPr>
          <w:rFonts w:ascii="Calibri" w:hAnsi="Calibri"/>
        </w:rPr>
        <w:t>.</w:t>
      </w:r>
      <w:r>
        <w:rPr>
          <w:rFonts w:ascii="Calibri" w:hAnsi="Calibri"/>
        </w:rPr>
        <w:t xml:space="preserve"> Charging what the consumer is willing to pay is a reasonable way to gauge</w:t>
      </w:r>
      <w:r w:rsidR="00277344">
        <w:rPr>
          <w:rFonts w:ascii="Calibri" w:hAnsi="Calibri"/>
        </w:rPr>
        <w:t xml:space="preserve"> where the prices should be.</w:t>
      </w:r>
    </w:p>
    <w:p w14:paraId="68F66ECA" w14:textId="48E1D322" w:rsidR="00402286" w:rsidRDefault="00402286" w:rsidP="00402286">
      <w:pPr>
        <w:spacing w:line="480" w:lineRule="auto"/>
        <w:ind w:firstLine="720"/>
        <w:rPr>
          <w:rFonts w:ascii="Calibri" w:hAnsi="Calibri"/>
        </w:rPr>
      </w:pPr>
      <w:r>
        <w:rPr>
          <w:rFonts w:ascii="Calibri" w:hAnsi="Calibri"/>
        </w:rPr>
        <w:t>As with every other aspect of the marketing mix, there are options in setting the price for a product</w:t>
      </w:r>
      <w:r w:rsidR="00277344">
        <w:rPr>
          <w:rFonts w:ascii="Calibri" w:hAnsi="Calibri"/>
        </w:rPr>
        <w:t>. Options include</w:t>
      </w:r>
      <w:r>
        <w:rPr>
          <w:rFonts w:ascii="Calibri" w:hAnsi="Calibri"/>
        </w:rPr>
        <w:t xml:space="preserve"> loss leader pricing, penetration pricing, price skimming, and differential pricing</w:t>
      </w:r>
      <w:r w:rsidR="00277344">
        <w:rPr>
          <w:rFonts w:ascii="Calibri" w:hAnsi="Calibri"/>
        </w:rPr>
        <w:t>.</w:t>
      </w:r>
      <w:r>
        <w:rPr>
          <w:rStyle w:val="FootnoteReference"/>
          <w:rFonts w:ascii="Calibri" w:hAnsi="Calibri"/>
        </w:rPr>
        <w:footnoteReference w:id="3"/>
      </w:r>
      <w:r>
        <w:rPr>
          <w:rFonts w:ascii="Calibri" w:hAnsi="Calibri"/>
        </w:rPr>
        <w:t xml:space="preserve"> An appropriate price strategy for Take Note Paperie will be to keep the prices as low as they can be while still showing that the products have high quality. Also, it is always important to price the products offered through this service in orde</w:t>
      </w:r>
      <w:r w:rsidR="00277344">
        <w:rPr>
          <w:rFonts w:ascii="Calibri" w:hAnsi="Calibri"/>
        </w:rPr>
        <w:t xml:space="preserve">r to make a profit in the end. </w:t>
      </w:r>
      <w:r>
        <w:rPr>
          <w:rFonts w:ascii="Calibri" w:hAnsi="Calibri"/>
        </w:rPr>
        <w:t xml:space="preserve">Making the prices upscale in appearance, while still remaining competitive is also a key to the pricing strategy. The </w:t>
      </w:r>
      <w:r w:rsidRPr="001373D4">
        <w:rPr>
          <w:rFonts w:ascii="Calibri" w:hAnsi="Calibri"/>
        </w:rPr>
        <w:t>chart in Appendix A</w:t>
      </w:r>
      <w:r>
        <w:rPr>
          <w:rFonts w:ascii="Calibri" w:hAnsi="Calibri"/>
        </w:rPr>
        <w:t xml:space="preserve"> shows an example of the price list for</w:t>
      </w:r>
      <w:r w:rsidR="00277344">
        <w:rPr>
          <w:rFonts w:ascii="Calibri" w:hAnsi="Calibri"/>
        </w:rPr>
        <w:t xml:space="preserve"> some of Take Note’s products.</w:t>
      </w:r>
    </w:p>
    <w:p w14:paraId="51051C0A" w14:textId="77777777" w:rsidR="00402286" w:rsidRPr="000A2C63" w:rsidRDefault="00402286" w:rsidP="00402286">
      <w:pPr>
        <w:pStyle w:val="Heading1"/>
      </w:pPr>
      <w:r w:rsidRPr="000A2C63">
        <w:t>PLACE</w:t>
      </w:r>
    </w:p>
    <w:p w14:paraId="4C11919C" w14:textId="42900284" w:rsidR="00402286" w:rsidRDefault="00402286" w:rsidP="00402286">
      <w:pPr>
        <w:spacing w:line="480" w:lineRule="auto"/>
        <w:ind w:firstLine="720"/>
        <w:rPr>
          <w:rFonts w:ascii="Calibri" w:hAnsi="Calibri"/>
        </w:rPr>
      </w:pPr>
      <w:r>
        <w:rPr>
          <w:rFonts w:ascii="Calibri" w:hAnsi="Calibri"/>
        </w:rPr>
        <w:t>Place is the next step of the marketing mix and its main question is “How will we sell this product</w:t>
      </w:r>
      <w:r w:rsidR="00277344">
        <w:rPr>
          <w:rFonts w:ascii="Calibri" w:hAnsi="Calibri"/>
        </w:rPr>
        <w:t xml:space="preserve">?” </w:t>
      </w:r>
      <w:r>
        <w:rPr>
          <w:rFonts w:ascii="Calibri" w:hAnsi="Calibri"/>
        </w:rPr>
        <w:t>What channels of distribution should be considered for our product</w:t>
      </w:r>
      <w:r w:rsidR="00277344">
        <w:rPr>
          <w:rFonts w:ascii="Calibri" w:hAnsi="Calibri"/>
        </w:rPr>
        <w:t xml:space="preserve"> or service? </w:t>
      </w:r>
      <w:r>
        <w:rPr>
          <w:rFonts w:ascii="Calibri" w:hAnsi="Calibri"/>
        </w:rPr>
        <w:t>There are several ways t</w:t>
      </w:r>
      <w:r w:rsidR="00277344">
        <w:rPr>
          <w:rFonts w:ascii="Calibri" w:hAnsi="Calibri"/>
        </w:rPr>
        <w:t xml:space="preserve">o decide which channel to use. </w:t>
      </w:r>
      <w:r>
        <w:rPr>
          <w:rFonts w:ascii="Calibri" w:hAnsi="Calibri"/>
        </w:rPr>
        <w:t>Should the method be direct or indirect and include single channel or multiple channel</w:t>
      </w:r>
      <w:r w:rsidR="00277344">
        <w:rPr>
          <w:rFonts w:ascii="Calibri" w:hAnsi="Calibri"/>
        </w:rPr>
        <w:t>?</w:t>
      </w:r>
      <w:r>
        <w:rPr>
          <w:rStyle w:val="FootnoteReference"/>
          <w:rFonts w:ascii="Calibri" w:hAnsi="Calibri"/>
        </w:rPr>
        <w:footnoteReference w:id="4"/>
      </w:r>
      <w:r w:rsidR="00277344">
        <w:rPr>
          <w:rFonts w:ascii="Calibri" w:hAnsi="Calibri"/>
        </w:rPr>
        <w:t xml:space="preserve"> </w:t>
      </w:r>
      <w:r>
        <w:rPr>
          <w:rFonts w:ascii="Calibri" w:hAnsi="Calibri"/>
        </w:rPr>
        <w:t xml:space="preserve">Take Note Paperie has the choice to sell directly to the customer via a brick and mortar or ecommerce store, through a retail shop, or through a </w:t>
      </w:r>
      <w:r>
        <w:rPr>
          <w:rFonts w:ascii="Calibri" w:hAnsi="Calibri"/>
        </w:rPr>
        <w:lastRenderedPageBreak/>
        <w:t>wholesaler channel</w:t>
      </w:r>
      <w:r w:rsidR="00D10864">
        <w:rPr>
          <w:rFonts w:ascii="Calibri" w:hAnsi="Calibri"/>
        </w:rPr>
        <w:t>.</w:t>
      </w:r>
      <w:r>
        <w:rPr>
          <w:rStyle w:val="FootnoteReference"/>
          <w:rFonts w:ascii="Calibri" w:hAnsi="Calibri"/>
        </w:rPr>
        <w:footnoteReference w:id="5"/>
      </w:r>
      <w:r>
        <w:rPr>
          <w:rFonts w:ascii="Calibri" w:hAnsi="Calibri"/>
        </w:rPr>
        <w:t xml:space="preserve"> The first choice of directly selling to the customer would keep the customer close and we would be able to sens</w:t>
      </w:r>
      <w:r w:rsidR="00D10864">
        <w:rPr>
          <w:rFonts w:ascii="Calibri" w:hAnsi="Calibri"/>
        </w:rPr>
        <w:t xml:space="preserve">e an adjustment in the demand. </w:t>
      </w:r>
      <w:r>
        <w:rPr>
          <w:rFonts w:ascii="Calibri" w:hAnsi="Calibri"/>
        </w:rPr>
        <w:t>The retail option could cut down the cost of having to have a physical store to provide the service, but takes our business further away from</w:t>
      </w:r>
      <w:r w:rsidR="00D10864">
        <w:rPr>
          <w:rFonts w:ascii="Calibri" w:hAnsi="Calibri"/>
        </w:rPr>
        <w:t xml:space="preserve"> knowing the customers’ needs. </w:t>
      </w:r>
      <w:r>
        <w:rPr>
          <w:rFonts w:ascii="Calibri" w:hAnsi="Calibri"/>
        </w:rPr>
        <w:t xml:space="preserve">Using a wholesaler, typically cuts out the customer interaction </w:t>
      </w:r>
      <w:r w:rsidR="00D10864">
        <w:rPr>
          <w:rFonts w:ascii="Calibri" w:hAnsi="Calibri"/>
        </w:rPr>
        <w:t>altogether</w:t>
      </w:r>
      <w:r>
        <w:rPr>
          <w:rFonts w:ascii="Calibri" w:hAnsi="Calibri"/>
        </w:rPr>
        <w:t xml:space="preserve"> and often times </w:t>
      </w:r>
      <w:r w:rsidR="00D10864">
        <w:rPr>
          <w:rFonts w:ascii="Calibri" w:hAnsi="Calibri"/>
        </w:rPr>
        <w:t>the wholesaler</w:t>
      </w:r>
      <w:r>
        <w:rPr>
          <w:rFonts w:ascii="Calibri" w:hAnsi="Calibri"/>
        </w:rPr>
        <w:t xml:space="preserve"> want</w:t>
      </w:r>
      <w:r w:rsidR="00D10864">
        <w:rPr>
          <w:rFonts w:ascii="Calibri" w:hAnsi="Calibri"/>
        </w:rPr>
        <w:t>s</w:t>
      </w:r>
      <w:r>
        <w:rPr>
          <w:rFonts w:ascii="Calibri" w:hAnsi="Calibri"/>
        </w:rPr>
        <w:t xml:space="preserve"> to use </w:t>
      </w:r>
      <w:r w:rsidR="00D10864">
        <w:rPr>
          <w:rFonts w:ascii="Calibri" w:hAnsi="Calibri"/>
        </w:rPr>
        <w:t>its</w:t>
      </w:r>
      <w:r>
        <w:rPr>
          <w:rFonts w:ascii="Calibri" w:hAnsi="Calibri"/>
        </w:rPr>
        <w:t xml:space="preserve"> brand name on the product which, in this case, would take away from Take Note’s identity</w:t>
      </w:r>
      <w:r w:rsidR="00D10864">
        <w:rPr>
          <w:rFonts w:ascii="Calibri" w:hAnsi="Calibri"/>
        </w:rPr>
        <w:t>.</w:t>
      </w:r>
      <w:r>
        <w:rPr>
          <w:rStyle w:val="FootnoteReference"/>
          <w:rFonts w:ascii="Calibri" w:hAnsi="Calibri"/>
        </w:rPr>
        <w:footnoteReference w:id="6"/>
      </w:r>
      <w:r>
        <w:rPr>
          <w:rFonts w:ascii="Calibri" w:hAnsi="Calibri"/>
        </w:rPr>
        <w:t xml:space="preserve"> Another consideration would be a mixture betwee</w:t>
      </w:r>
      <w:r w:rsidR="00D10864">
        <w:rPr>
          <w:rFonts w:ascii="Calibri" w:hAnsi="Calibri"/>
        </w:rPr>
        <w:t xml:space="preserve">n of any of the three choices. </w:t>
      </w:r>
      <w:r>
        <w:rPr>
          <w:rFonts w:ascii="Calibri" w:hAnsi="Calibri"/>
        </w:rPr>
        <w:t>Take Note Paperie will start out in a brick and mortar store and has a goal to expand to an ecommerce store once the bus</w:t>
      </w:r>
      <w:r w:rsidR="00D10864">
        <w:rPr>
          <w:rFonts w:ascii="Calibri" w:hAnsi="Calibri"/>
        </w:rPr>
        <w:t>iness makes a name for itself.</w:t>
      </w:r>
    </w:p>
    <w:p w14:paraId="590BEFAD" w14:textId="77777777" w:rsidR="00402286" w:rsidRPr="000A2C63" w:rsidRDefault="00402286" w:rsidP="00402286">
      <w:pPr>
        <w:pStyle w:val="Heading1"/>
      </w:pPr>
      <w:r w:rsidRPr="000A2C63">
        <w:t>PROMOTION</w:t>
      </w:r>
    </w:p>
    <w:p w14:paraId="39F6B02A" w14:textId="11D952DB" w:rsidR="00402286" w:rsidRDefault="00402286" w:rsidP="00402286">
      <w:pPr>
        <w:spacing w:line="480" w:lineRule="auto"/>
        <w:ind w:firstLine="720"/>
        <w:rPr>
          <w:rFonts w:ascii="Calibri" w:hAnsi="Calibri"/>
        </w:rPr>
      </w:pPr>
      <w:r>
        <w:rPr>
          <w:rFonts w:ascii="Calibri" w:hAnsi="Calibri"/>
        </w:rPr>
        <w:t>Getting Take Note Paperie’s service into the minds and daily lives of the customer w</w:t>
      </w:r>
      <w:r w:rsidR="00D10864">
        <w:rPr>
          <w:rFonts w:ascii="Calibri" w:hAnsi="Calibri"/>
        </w:rPr>
        <w:t xml:space="preserve">ill be done through promotion. </w:t>
      </w:r>
      <w:r>
        <w:rPr>
          <w:rFonts w:ascii="Calibri" w:hAnsi="Calibri"/>
        </w:rPr>
        <w:t>This informing of the new service can be done through media advertising, personal selling, non-personal communication, and free publicity or public relations</w:t>
      </w:r>
      <w:r w:rsidR="00D10864">
        <w:rPr>
          <w:rFonts w:ascii="Calibri" w:hAnsi="Calibri"/>
        </w:rPr>
        <w:t>.</w:t>
      </w:r>
      <w:r>
        <w:rPr>
          <w:rStyle w:val="FootnoteReference"/>
          <w:rFonts w:ascii="Calibri" w:hAnsi="Calibri"/>
        </w:rPr>
        <w:footnoteReference w:id="7"/>
      </w:r>
      <w:r>
        <w:rPr>
          <w:rFonts w:ascii="Calibri" w:hAnsi="Calibri"/>
        </w:rPr>
        <w:t xml:space="preserve"> Creating a promotional plan is often done yearly, but for a small business like Take Note Paperie, making and evaluating the promotional plan each quarter or every six months wo</w:t>
      </w:r>
      <w:r w:rsidR="00D10864">
        <w:rPr>
          <w:rFonts w:ascii="Calibri" w:hAnsi="Calibri"/>
        </w:rPr>
        <w:t>uld be beneficial to business.</w:t>
      </w:r>
    </w:p>
    <w:p w14:paraId="47D11FD0" w14:textId="77777777" w:rsidR="00402286" w:rsidRDefault="00402286" w:rsidP="00402286">
      <w:pPr>
        <w:spacing w:line="480" w:lineRule="auto"/>
        <w:rPr>
          <w:rFonts w:ascii="Calibri" w:hAnsi="Calibri"/>
          <w:i/>
        </w:rPr>
      </w:pPr>
      <w:r>
        <w:rPr>
          <w:rFonts w:ascii="Calibri" w:hAnsi="Calibri"/>
          <w:i/>
        </w:rPr>
        <w:t>Vouchers</w:t>
      </w:r>
    </w:p>
    <w:p w14:paraId="3CBE3F43" w14:textId="29BD6BAE" w:rsidR="00402286" w:rsidRDefault="00402286" w:rsidP="00402286">
      <w:pPr>
        <w:spacing w:line="480" w:lineRule="auto"/>
        <w:ind w:firstLine="720"/>
        <w:rPr>
          <w:rFonts w:ascii="Calibri" w:hAnsi="Calibri"/>
        </w:rPr>
      </w:pPr>
      <w:r>
        <w:rPr>
          <w:rFonts w:ascii="Calibri" w:hAnsi="Calibri"/>
        </w:rPr>
        <w:t xml:space="preserve">Because we are a new business entering the custom printing market, limited-time vouchers will be sent out prior to the grand opening event via the Sunday newspaper as well as </w:t>
      </w:r>
      <w:r>
        <w:rPr>
          <w:rFonts w:ascii="Calibri" w:hAnsi="Calibri"/>
        </w:rPr>
        <w:lastRenderedPageBreak/>
        <w:t>g</w:t>
      </w:r>
      <w:r w:rsidR="00D10864">
        <w:rPr>
          <w:rFonts w:ascii="Calibri" w:hAnsi="Calibri"/>
        </w:rPr>
        <w:t xml:space="preserve">iven out the day of the event. </w:t>
      </w:r>
      <w:r>
        <w:rPr>
          <w:rFonts w:ascii="Calibri" w:hAnsi="Calibri"/>
        </w:rPr>
        <w:t>This will be to entice consumers to not only attend the grand opening, but also to purchase custom printed</w:t>
      </w:r>
      <w:r w:rsidR="00D10864">
        <w:rPr>
          <w:rFonts w:ascii="Calibri" w:hAnsi="Calibri"/>
        </w:rPr>
        <w:t xml:space="preserve"> creations from our store.</w:t>
      </w:r>
    </w:p>
    <w:p w14:paraId="698DB8DE" w14:textId="77777777" w:rsidR="00402286" w:rsidRDefault="00402286" w:rsidP="00402286">
      <w:pPr>
        <w:spacing w:line="480" w:lineRule="auto"/>
        <w:rPr>
          <w:rFonts w:ascii="Calibri" w:hAnsi="Calibri"/>
          <w:i/>
        </w:rPr>
      </w:pPr>
      <w:r>
        <w:rPr>
          <w:rFonts w:ascii="Calibri" w:hAnsi="Calibri"/>
          <w:i/>
        </w:rPr>
        <w:t>Sweepstakes</w:t>
      </w:r>
    </w:p>
    <w:p w14:paraId="7CF9FA15" w14:textId="419C841F" w:rsidR="00402286" w:rsidRDefault="00402286" w:rsidP="00402286">
      <w:pPr>
        <w:spacing w:line="480" w:lineRule="auto"/>
        <w:ind w:firstLine="720"/>
        <w:rPr>
          <w:rFonts w:ascii="Calibri" w:hAnsi="Calibri"/>
        </w:rPr>
      </w:pPr>
      <w:r>
        <w:rPr>
          <w:rFonts w:ascii="Calibri" w:hAnsi="Calibri"/>
        </w:rPr>
        <w:t xml:space="preserve">At the grand opening event, a sweepstakes will be held.  To sign up for the sweepstakes, a customer </w:t>
      </w:r>
      <w:r w:rsidR="00D10864">
        <w:rPr>
          <w:rFonts w:ascii="Calibri" w:hAnsi="Calibri"/>
        </w:rPr>
        <w:t>who</w:t>
      </w:r>
      <w:r>
        <w:rPr>
          <w:rFonts w:ascii="Calibri" w:hAnsi="Calibri"/>
        </w:rPr>
        <w:t xml:space="preserve"> attends the grand opening event and fills out an entry form will be eligible to win. The winner of the sweepstakes will receive a cust</w:t>
      </w:r>
      <w:r w:rsidR="00D10864">
        <w:rPr>
          <w:rFonts w:ascii="Calibri" w:hAnsi="Calibri"/>
        </w:rPr>
        <w:t>om printed invitation package. He or she</w:t>
      </w:r>
      <w:r>
        <w:rPr>
          <w:rFonts w:ascii="Calibri" w:hAnsi="Calibri"/>
        </w:rPr>
        <w:t xml:space="preserve"> will be able to choose from a wedding, birthday, graduation,</w:t>
      </w:r>
      <w:r w:rsidR="00D10864">
        <w:rPr>
          <w:rFonts w:ascii="Calibri" w:hAnsi="Calibri"/>
        </w:rPr>
        <w:t xml:space="preserve"> or anniversary party package. </w:t>
      </w:r>
      <w:r>
        <w:rPr>
          <w:rFonts w:ascii="Calibri" w:hAnsi="Calibri"/>
        </w:rPr>
        <w:t>The value of the package will be $150.00.</w:t>
      </w:r>
    </w:p>
    <w:p w14:paraId="1CFBE4E0" w14:textId="62D8B100" w:rsidR="00402286" w:rsidRDefault="00402286" w:rsidP="00402286">
      <w:pPr>
        <w:spacing w:line="480" w:lineRule="auto"/>
        <w:ind w:firstLine="720"/>
        <w:rPr>
          <w:rFonts w:ascii="Calibri" w:hAnsi="Calibri"/>
        </w:rPr>
      </w:pPr>
      <w:r>
        <w:rPr>
          <w:rFonts w:ascii="Calibri" w:hAnsi="Calibri"/>
        </w:rPr>
        <w:t>The vouchers and sweepstakes will be a part of the initial s</w:t>
      </w:r>
      <w:r w:rsidR="00D10864">
        <w:rPr>
          <w:rFonts w:ascii="Calibri" w:hAnsi="Calibri"/>
        </w:rPr>
        <w:t xml:space="preserve">ales promotion schedule. </w:t>
      </w:r>
      <w:r>
        <w:rPr>
          <w:rFonts w:ascii="Calibri" w:hAnsi="Calibri"/>
        </w:rPr>
        <w:t>The vouchers will be valid opening day through the first six weeks of business and the sweepstakes winner will be chosen for the package o</w:t>
      </w:r>
      <w:r w:rsidR="00D10864">
        <w:rPr>
          <w:rFonts w:ascii="Calibri" w:hAnsi="Calibri"/>
        </w:rPr>
        <w:t xml:space="preserve">f their choice on opening day. </w:t>
      </w:r>
      <w:r>
        <w:rPr>
          <w:rFonts w:ascii="Calibri" w:hAnsi="Calibri"/>
        </w:rPr>
        <w:t>Another aspect of the initial sales promotion schedule will include point-of-purchase displays and product</w:t>
      </w:r>
      <w:r w:rsidR="00D10864">
        <w:rPr>
          <w:rFonts w:ascii="Calibri" w:hAnsi="Calibri"/>
        </w:rPr>
        <w:t xml:space="preserve"> placement. </w:t>
      </w:r>
      <w:r>
        <w:rPr>
          <w:rFonts w:ascii="Calibri" w:hAnsi="Calibri"/>
        </w:rPr>
        <w:t>Both of these will be evaluated after the first six weeks of business and reevaluated after a</w:t>
      </w:r>
      <w:r w:rsidR="00D10864">
        <w:rPr>
          <w:rFonts w:ascii="Calibri" w:hAnsi="Calibri"/>
        </w:rPr>
        <w:t>nother nine weeks of business.</w:t>
      </w:r>
    </w:p>
    <w:p w14:paraId="068838ED" w14:textId="77777777" w:rsidR="00402286" w:rsidRPr="000A2C63" w:rsidRDefault="00402286" w:rsidP="00402286">
      <w:pPr>
        <w:pStyle w:val="Heading1"/>
      </w:pPr>
      <w:r w:rsidRPr="000A2C63">
        <w:t>BUDGET</w:t>
      </w:r>
    </w:p>
    <w:p w14:paraId="32FC7D84" w14:textId="5D3FF762" w:rsidR="00402286" w:rsidRDefault="00402286" w:rsidP="00402286">
      <w:pPr>
        <w:spacing w:line="480" w:lineRule="auto"/>
        <w:ind w:firstLine="720"/>
        <w:rPr>
          <w:rFonts w:ascii="Calibri" w:hAnsi="Calibri"/>
        </w:rPr>
      </w:pPr>
      <w:r>
        <w:rPr>
          <w:rFonts w:ascii="Calibri" w:hAnsi="Calibri"/>
        </w:rPr>
        <w:t>The advertising plan has been projected to requi</w:t>
      </w:r>
      <w:r w:rsidR="00D10864">
        <w:rPr>
          <w:rFonts w:ascii="Calibri" w:hAnsi="Calibri"/>
        </w:rPr>
        <w:t xml:space="preserve">re $7,875.00. </w:t>
      </w:r>
      <w:r>
        <w:rPr>
          <w:rFonts w:ascii="Calibri" w:hAnsi="Calibri"/>
        </w:rPr>
        <w:t>This is based on the time schedules for each media as well as the</w:t>
      </w:r>
      <w:r w:rsidR="00D10864">
        <w:rPr>
          <w:rFonts w:ascii="Calibri" w:hAnsi="Calibri"/>
        </w:rPr>
        <w:t xml:space="preserve"> quantity of use of the media. </w:t>
      </w:r>
      <w:r>
        <w:rPr>
          <w:rFonts w:ascii="Calibri" w:hAnsi="Calibri"/>
        </w:rPr>
        <w:t>Figure 1 shows the breakdown of</w:t>
      </w:r>
      <w:r w:rsidR="00D10864">
        <w:rPr>
          <w:rFonts w:ascii="Calibri" w:hAnsi="Calibri"/>
        </w:rPr>
        <w:t xml:space="preserve"> the various advertising costs.</w:t>
      </w:r>
    </w:p>
    <w:p w14:paraId="1B680B3F" w14:textId="77777777" w:rsidR="00402286" w:rsidRPr="000A2C63" w:rsidRDefault="00402286" w:rsidP="00402286">
      <w:pPr>
        <w:pStyle w:val="Heading1"/>
      </w:pPr>
      <w:r w:rsidRPr="000A2C63">
        <w:t>IMPLEMENTATION</w:t>
      </w:r>
    </w:p>
    <w:p w14:paraId="01841EA5" w14:textId="2E0B2F15" w:rsidR="00402286" w:rsidRDefault="00402286" w:rsidP="00402286">
      <w:pPr>
        <w:spacing w:line="480" w:lineRule="auto"/>
        <w:ind w:firstLine="720"/>
        <w:rPr>
          <w:rFonts w:ascii="Calibri" w:hAnsi="Calibri"/>
        </w:rPr>
      </w:pPr>
      <w:r w:rsidRPr="006E3E99">
        <w:rPr>
          <w:rFonts w:ascii="Calibri" w:hAnsi="Calibri"/>
        </w:rPr>
        <w:t>O</w:t>
      </w:r>
      <w:r>
        <w:rPr>
          <w:rFonts w:ascii="Calibri" w:hAnsi="Calibri"/>
        </w:rPr>
        <w:t xml:space="preserve">btaining resources for the marketing plan will include applying for a business loan from First Security Bank of Conway for $20,000, utilizing personal savings in the amount of $5,000, and </w:t>
      </w:r>
      <w:r w:rsidR="00D10864">
        <w:rPr>
          <w:rFonts w:ascii="Calibri" w:hAnsi="Calibri"/>
        </w:rPr>
        <w:t>obtaining funding from</w:t>
      </w:r>
      <w:r>
        <w:rPr>
          <w:rFonts w:ascii="Calibri" w:hAnsi="Calibri"/>
        </w:rPr>
        <w:t xml:space="preserve"> an outside in</w:t>
      </w:r>
      <w:r w:rsidR="00D10864">
        <w:rPr>
          <w:rFonts w:ascii="Calibri" w:hAnsi="Calibri"/>
        </w:rPr>
        <w:t xml:space="preserve">vestor who contributes $5,000. </w:t>
      </w:r>
      <w:r>
        <w:rPr>
          <w:rFonts w:ascii="Calibri" w:hAnsi="Calibri"/>
        </w:rPr>
        <w:t xml:space="preserve">The startup costs will </w:t>
      </w:r>
      <w:r>
        <w:rPr>
          <w:rFonts w:ascii="Calibri" w:hAnsi="Calibri"/>
        </w:rPr>
        <w:lastRenderedPageBreak/>
        <w:t>include printers, initial stock for the store, fixtures, a register, computer and software, adv</w:t>
      </w:r>
      <w:r w:rsidR="00D10864">
        <w:rPr>
          <w:rFonts w:ascii="Calibri" w:hAnsi="Calibri"/>
        </w:rPr>
        <w:t xml:space="preserve">ertising, and leasing a space. </w:t>
      </w:r>
      <w:r>
        <w:rPr>
          <w:rFonts w:ascii="Calibri" w:hAnsi="Calibri"/>
        </w:rPr>
        <w:t xml:space="preserve">The resources obtained through financing, personal savings, and investors should cover these costs until Take Note Paperie </w:t>
      </w:r>
      <w:r w:rsidR="00D10864">
        <w:rPr>
          <w:rFonts w:ascii="Calibri" w:hAnsi="Calibri"/>
        </w:rPr>
        <w:t>can generate its own revenues.</w:t>
      </w:r>
    </w:p>
    <w:p w14:paraId="4498609B" w14:textId="7F73A089" w:rsidR="00402286" w:rsidRDefault="00402286" w:rsidP="00402286">
      <w:pPr>
        <w:spacing w:line="480" w:lineRule="auto"/>
        <w:ind w:firstLine="720"/>
        <w:rPr>
          <w:rFonts w:ascii="Calibri" w:hAnsi="Calibri"/>
        </w:rPr>
      </w:pPr>
      <w:r>
        <w:rPr>
          <w:rFonts w:ascii="Calibri" w:hAnsi="Calibri"/>
        </w:rPr>
        <w:t>The marketing organization for Take Note P</w:t>
      </w:r>
      <w:r w:rsidR="00D10864">
        <w:rPr>
          <w:rFonts w:ascii="Calibri" w:hAnsi="Calibri"/>
        </w:rPr>
        <w:t>aperie consists of five people.</w:t>
      </w:r>
      <w:r>
        <w:rPr>
          <w:rFonts w:ascii="Calibri" w:hAnsi="Calibri"/>
        </w:rPr>
        <w:t xml:space="preserve"> </w:t>
      </w:r>
      <w:r w:rsidRPr="001373D4">
        <w:rPr>
          <w:rFonts w:ascii="Calibri" w:hAnsi="Calibri"/>
        </w:rPr>
        <w:t>Figure 2</w:t>
      </w:r>
      <w:r w:rsidR="00D10864">
        <w:rPr>
          <w:rFonts w:ascii="Calibri" w:hAnsi="Calibri"/>
        </w:rPr>
        <w:t xml:space="preserve"> shows the p</w:t>
      </w:r>
      <w:r>
        <w:rPr>
          <w:rFonts w:ascii="Calibri" w:hAnsi="Calibri"/>
        </w:rPr>
        <w:t>resident, who makes both</w:t>
      </w:r>
      <w:r w:rsidR="00D10864">
        <w:rPr>
          <w:rFonts w:ascii="Calibri" w:hAnsi="Calibri"/>
        </w:rPr>
        <w:t xml:space="preserve"> marketing and sales decisions. Working for the p</w:t>
      </w:r>
      <w:r>
        <w:rPr>
          <w:rFonts w:ascii="Calibri" w:hAnsi="Calibri"/>
        </w:rPr>
        <w:t xml:space="preserve">resident are the marketing </w:t>
      </w:r>
      <w:r w:rsidR="00D10864">
        <w:rPr>
          <w:rFonts w:ascii="Calibri" w:hAnsi="Calibri"/>
        </w:rPr>
        <w:t xml:space="preserve">manager and the sales manager. </w:t>
      </w:r>
      <w:r>
        <w:rPr>
          <w:rFonts w:ascii="Calibri" w:hAnsi="Calibri"/>
        </w:rPr>
        <w:t>Th</w:t>
      </w:r>
      <w:r w:rsidR="00D10864">
        <w:rPr>
          <w:rFonts w:ascii="Calibri" w:hAnsi="Calibri"/>
        </w:rPr>
        <w:t xml:space="preserve">ey also work closely together. </w:t>
      </w:r>
      <w:r>
        <w:rPr>
          <w:rFonts w:ascii="Calibri" w:hAnsi="Calibri"/>
        </w:rPr>
        <w:t xml:space="preserve">Each manager is in charge of an associate </w:t>
      </w:r>
      <w:r w:rsidR="00D10864">
        <w:rPr>
          <w:rFonts w:ascii="Calibri" w:hAnsi="Calibri"/>
        </w:rPr>
        <w:t>who</w:t>
      </w:r>
      <w:r>
        <w:rPr>
          <w:rFonts w:ascii="Calibri" w:hAnsi="Calibri"/>
        </w:rPr>
        <w:t xml:space="preserve"> assists </w:t>
      </w:r>
      <w:r w:rsidR="00D10864">
        <w:rPr>
          <w:rFonts w:ascii="Calibri" w:hAnsi="Calibri"/>
        </w:rPr>
        <w:t>him or her</w:t>
      </w:r>
      <w:r>
        <w:rPr>
          <w:rFonts w:ascii="Calibri" w:hAnsi="Calibri"/>
        </w:rPr>
        <w:t xml:space="preserve"> in </w:t>
      </w:r>
      <w:r w:rsidR="00D10864">
        <w:rPr>
          <w:rFonts w:ascii="Calibri" w:hAnsi="Calibri"/>
        </w:rPr>
        <w:t>his or her</w:t>
      </w:r>
      <w:r>
        <w:rPr>
          <w:rFonts w:ascii="Calibri" w:hAnsi="Calibri"/>
        </w:rPr>
        <w:t xml:space="preserve"> respective managerial </w:t>
      </w:r>
      <w:r w:rsidR="00D10864">
        <w:rPr>
          <w:rFonts w:ascii="Calibri" w:hAnsi="Calibri"/>
        </w:rPr>
        <w:t>position</w:t>
      </w:r>
      <w:r>
        <w:rPr>
          <w:rFonts w:ascii="Calibri" w:hAnsi="Calibri"/>
        </w:rPr>
        <w:t>. Each employee works on the floor in the store, which includes the register, st</w:t>
      </w:r>
      <w:r w:rsidR="00D10864">
        <w:rPr>
          <w:rFonts w:ascii="Calibri" w:hAnsi="Calibri"/>
        </w:rPr>
        <w:t>ocking, selling, and cleaning.</w:t>
      </w:r>
    </w:p>
    <w:p w14:paraId="24BEEAC9" w14:textId="77777777" w:rsidR="00402286" w:rsidRPr="000A2C63" w:rsidRDefault="00402286" w:rsidP="00402286">
      <w:pPr>
        <w:pStyle w:val="Heading1"/>
      </w:pPr>
      <w:r w:rsidRPr="000A2C63">
        <w:t>EVALUATION</w:t>
      </w:r>
    </w:p>
    <w:p w14:paraId="39B26497" w14:textId="7E1A098C" w:rsidR="00402286" w:rsidRDefault="00402286" w:rsidP="00402286">
      <w:pPr>
        <w:spacing w:line="480" w:lineRule="auto"/>
        <w:ind w:firstLine="720"/>
        <w:rPr>
          <w:rFonts w:ascii="Calibri" w:hAnsi="Calibri"/>
        </w:rPr>
      </w:pPr>
      <w:r>
        <w:rPr>
          <w:rFonts w:ascii="Calibri" w:hAnsi="Calibri"/>
        </w:rPr>
        <w:t>Quantifiable elements that can be used to measure effectiveness of the marketing plan are evaluating the advertising plan after the initial period by comparing p</w:t>
      </w:r>
      <w:r w:rsidR="00D10864">
        <w:rPr>
          <w:rFonts w:ascii="Calibri" w:hAnsi="Calibri"/>
        </w:rPr>
        <w:t>rojected sales to actual sales.</w:t>
      </w:r>
      <w:r>
        <w:rPr>
          <w:rFonts w:ascii="Calibri" w:hAnsi="Calibri"/>
        </w:rPr>
        <w:t xml:space="preserve"> If the actual sales are higher than projected sales, the conclusion would be that the four ty</w:t>
      </w:r>
      <w:r w:rsidR="00D10864">
        <w:rPr>
          <w:rFonts w:ascii="Calibri" w:hAnsi="Calibri"/>
        </w:rPr>
        <w:t xml:space="preserve">pes of marketing were helping. </w:t>
      </w:r>
      <w:r>
        <w:rPr>
          <w:rFonts w:ascii="Calibri" w:hAnsi="Calibri"/>
        </w:rPr>
        <w:t>To find out which ones were the most effective, taking each area and comparing the sales that stemmed from the influence of that area will tell whi</w:t>
      </w:r>
      <w:r w:rsidR="00D10864">
        <w:rPr>
          <w:rFonts w:ascii="Calibri" w:hAnsi="Calibri"/>
        </w:rPr>
        <w:t xml:space="preserve">ch one is performing the best. </w:t>
      </w:r>
      <w:r>
        <w:rPr>
          <w:rFonts w:ascii="Calibri" w:hAnsi="Calibri"/>
        </w:rPr>
        <w:t>To do this, surveys will need to be taken as well as face to face customer reactions to the advertisements.</w:t>
      </w:r>
    </w:p>
    <w:sectPr w:rsidR="00402286" w:rsidSect="005E5FB6">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el Starkey" w:date="2009-06-04T15:49:00Z" w:initials="RSS">
    <w:p w14:paraId="150930A9" w14:textId="77777777" w:rsidR="00402286" w:rsidRDefault="00402286" w:rsidP="00402286">
      <w:pPr>
        <w:pStyle w:val="CommentText"/>
      </w:pPr>
      <w:r>
        <w:rPr>
          <w:rStyle w:val="CommentReference"/>
        </w:rPr>
        <w:annotationRef/>
      </w:r>
      <w:r>
        <w:t>Format centered headings with Heading  2 style.</w:t>
      </w:r>
    </w:p>
  </w:comment>
  <w:comment w:id="32" w:author="Exploring Series" w:date="2012-12-17T13:50:00Z" w:initials="E">
    <w:p w14:paraId="1C9C7DD7" w14:textId="77777777" w:rsidR="00402286" w:rsidRDefault="00402286" w:rsidP="00402286">
      <w:pPr>
        <w:pStyle w:val="CommentText"/>
      </w:pPr>
      <w:r>
        <w:rPr>
          <w:rStyle w:val="CommentReference"/>
        </w:rPr>
        <w:annotationRef/>
      </w:r>
      <w:r>
        <w:t>Format left-aligned headings as Heading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0930A9" w15:done="0"/>
  <w15:commentEx w15:paraId="1C9C7D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B0C47" w14:textId="77777777" w:rsidR="00402286" w:rsidRDefault="00402286" w:rsidP="00402286">
      <w:r>
        <w:separator/>
      </w:r>
    </w:p>
  </w:endnote>
  <w:endnote w:type="continuationSeparator" w:id="0">
    <w:p w14:paraId="25A7E11C" w14:textId="77777777" w:rsidR="00402286" w:rsidRDefault="00402286" w:rsidP="0040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5FCCB" w14:textId="77777777" w:rsidR="00402286" w:rsidRDefault="00402286" w:rsidP="00402286">
      <w:r>
        <w:separator/>
      </w:r>
    </w:p>
  </w:footnote>
  <w:footnote w:type="continuationSeparator" w:id="0">
    <w:p w14:paraId="0BB35127" w14:textId="77777777" w:rsidR="00402286" w:rsidRDefault="00402286" w:rsidP="00402286">
      <w:r>
        <w:continuationSeparator/>
      </w:r>
    </w:p>
  </w:footnote>
  <w:footnote w:id="1">
    <w:p w14:paraId="06B8ED62" w14:textId="77777777" w:rsidR="00402286" w:rsidRDefault="00402286" w:rsidP="00402286">
      <w:pPr>
        <w:pStyle w:val="FootnoteText"/>
      </w:pPr>
      <w:r>
        <w:rPr>
          <w:rStyle w:val="FootnoteReference"/>
        </w:rPr>
        <w:footnoteRef/>
      </w:r>
      <w:r>
        <w:t xml:space="preserve"> Walden, J. (2015</w:t>
      </w:r>
      <w:r w:rsidRPr="005623AC">
        <w:t xml:space="preserve">). </w:t>
      </w:r>
      <w:r w:rsidRPr="005623AC">
        <w:rPr>
          <w:i/>
          <w:iCs/>
        </w:rPr>
        <w:t>Something Blue Inc.</w:t>
      </w:r>
      <w:r>
        <w:t xml:space="preserve"> Retrieved April 7, 2016</w:t>
      </w:r>
      <w:r w:rsidRPr="005623AC">
        <w:t>, from http://www.entrepreneur.com/tradejournals/article/172978743.html</w:t>
      </w:r>
    </w:p>
  </w:footnote>
  <w:footnote w:id="2">
    <w:p w14:paraId="7F777EFF" w14:textId="77777777" w:rsidR="00402286" w:rsidRDefault="00402286" w:rsidP="00402286">
      <w:pPr>
        <w:pStyle w:val="FootnoteText"/>
      </w:pPr>
      <w:r>
        <w:rPr>
          <w:rStyle w:val="FootnoteReference"/>
        </w:rPr>
        <w:footnoteRef/>
      </w:r>
      <w:r>
        <w:t xml:space="preserve"> </w:t>
      </w:r>
      <w:r w:rsidRPr="005623AC">
        <w:t xml:space="preserve">BusinessBureau-uk. </w:t>
      </w:r>
      <w:r>
        <w:t>(2012). Retrieved March 31, 2016</w:t>
      </w:r>
      <w:r w:rsidRPr="005623AC">
        <w:t>, from http://www.businessbureau-uk.co.uk/sales-marketing/marketing_mix.htm</w:t>
      </w:r>
    </w:p>
  </w:footnote>
  <w:footnote w:id="3">
    <w:p w14:paraId="264FF7E5" w14:textId="77777777" w:rsidR="00402286" w:rsidRDefault="00402286" w:rsidP="00402286">
      <w:pPr>
        <w:pStyle w:val="FootnoteText"/>
      </w:pPr>
      <w:r>
        <w:rPr>
          <w:rStyle w:val="FootnoteReference"/>
        </w:rPr>
        <w:footnoteRef/>
      </w:r>
      <w:r>
        <w:t xml:space="preserve"> </w:t>
      </w:r>
      <w:r w:rsidRPr="005623AC">
        <w:t>BusinessBureau-uk.</w:t>
      </w:r>
      <w:r>
        <w:t xml:space="preserve"> (2002). Retrieved March 31, 2016</w:t>
      </w:r>
      <w:r w:rsidRPr="005623AC">
        <w:t>, from http://www.businessbureau-uk.co.uk/sales-marketing/marketing_mix.htm</w:t>
      </w:r>
    </w:p>
  </w:footnote>
  <w:footnote w:id="4">
    <w:p w14:paraId="64E5DE63" w14:textId="77777777" w:rsidR="00402286" w:rsidRDefault="00402286" w:rsidP="00402286">
      <w:pPr>
        <w:pStyle w:val="FootnoteText"/>
      </w:pPr>
      <w:r>
        <w:rPr>
          <w:rStyle w:val="FootnoteReference"/>
        </w:rPr>
        <w:footnoteRef/>
      </w:r>
      <w:r>
        <w:t xml:space="preserve"> </w:t>
      </w:r>
      <w:r w:rsidRPr="005623AC">
        <w:t>Marketing Teacher Ltd.</w:t>
      </w:r>
      <w:r>
        <w:t xml:space="preserve"> (2000). Retrieved March 31, 2016</w:t>
      </w:r>
      <w:r w:rsidRPr="005623AC">
        <w:t>, from http://www.marketingteacher.com/Lessons/lesson_place.htm</w:t>
      </w:r>
    </w:p>
  </w:footnote>
  <w:footnote w:id="5">
    <w:p w14:paraId="61915FC5" w14:textId="77777777" w:rsidR="00402286" w:rsidRDefault="00402286" w:rsidP="00402286">
      <w:pPr>
        <w:pStyle w:val="FootnoteText"/>
      </w:pPr>
      <w:r>
        <w:rPr>
          <w:rStyle w:val="FootnoteReference"/>
        </w:rPr>
        <w:footnoteRef/>
      </w:r>
      <w:r>
        <w:t xml:space="preserve"> Marketing Teacher Ltd. (2010). Retrieved March 31, 2016</w:t>
      </w:r>
      <w:r w:rsidRPr="00571005">
        <w:t>, from http://www.marketingteacher.com/Lessons/lesson_place.htm</w:t>
      </w:r>
    </w:p>
  </w:footnote>
  <w:footnote w:id="6">
    <w:p w14:paraId="2113E04F" w14:textId="77777777" w:rsidR="00402286" w:rsidRDefault="00402286" w:rsidP="00402286">
      <w:pPr>
        <w:pStyle w:val="FootnoteText"/>
      </w:pPr>
      <w:r>
        <w:rPr>
          <w:rStyle w:val="FootnoteReference"/>
        </w:rPr>
        <w:footnoteRef/>
      </w:r>
      <w:r>
        <w:t xml:space="preserve"> </w:t>
      </w:r>
      <w:r w:rsidRPr="005D2B0B">
        <w:t>BusinessBureau-uk.</w:t>
      </w:r>
      <w:r>
        <w:t xml:space="preserve"> (2009). Retrieved March 31, 2016</w:t>
      </w:r>
      <w:r w:rsidRPr="005D2B0B">
        <w:t>, from http://www.businessbureau-uk.co.uk/sales-marketing/marketing_mix.htm</w:t>
      </w:r>
    </w:p>
  </w:footnote>
  <w:footnote w:id="7">
    <w:p w14:paraId="12910514" w14:textId="77777777" w:rsidR="00402286" w:rsidRDefault="00402286" w:rsidP="00402286">
      <w:pPr>
        <w:pStyle w:val="FootnoteText"/>
      </w:pPr>
      <w:r>
        <w:rPr>
          <w:rStyle w:val="FootnoteReference"/>
        </w:rPr>
        <w:footnoteRef/>
      </w:r>
      <w:r>
        <w:t xml:space="preserve"> </w:t>
      </w:r>
      <w:r w:rsidRPr="005D2B0B">
        <w:t>BusinessBureau-uk.</w:t>
      </w:r>
      <w:r>
        <w:t xml:space="preserve"> (2009). Retrieved March 31, 2016</w:t>
      </w:r>
      <w:r w:rsidRPr="005D2B0B">
        <w:t>, from http://www.businessbureau-uk.co.uk/sales-marketing/marketing_mix.htm</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ploring Series">
    <w15:presenceInfo w15:providerId="None" w15:userId="Exploring Se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86"/>
    <w:rsid w:val="001723DE"/>
    <w:rsid w:val="00277344"/>
    <w:rsid w:val="00402286"/>
    <w:rsid w:val="004277E9"/>
    <w:rsid w:val="0055716F"/>
    <w:rsid w:val="008C5AFA"/>
    <w:rsid w:val="008D358D"/>
    <w:rsid w:val="009F219A"/>
    <w:rsid w:val="00C95504"/>
    <w:rsid w:val="00D10864"/>
    <w:rsid w:val="00E5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54256BF"/>
  <w15:chartTrackingRefBased/>
  <w15:docId w15:val="{E7106D66-E5A0-4619-98B5-5A9A443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2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228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86"/>
    <w:rPr>
      <w:rFonts w:ascii="Arial" w:eastAsia="Times New Roman" w:hAnsi="Arial" w:cs="Arial"/>
      <w:b/>
      <w:bCs/>
      <w:kern w:val="32"/>
      <w:sz w:val="32"/>
      <w:szCs w:val="32"/>
    </w:rPr>
  </w:style>
  <w:style w:type="paragraph" w:styleId="NoSpacing">
    <w:name w:val="No Spacing"/>
    <w:link w:val="NoSpacingChar"/>
    <w:uiPriority w:val="1"/>
    <w:qFormat/>
    <w:rsid w:val="00402286"/>
    <w:pPr>
      <w:spacing w:after="0" w:line="240" w:lineRule="auto"/>
    </w:pPr>
    <w:rPr>
      <w:rFonts w:eastAsiaTheme="minorEastAsia"/>
    </w:rPr>
  </w:style>
  <w:style w:type="character" w:customStyle="1" w:styleId="NoSpacingChar">
    <w:name w:val="No Spacing Char"/>
    <w:basedOn w:val="DefaultParagraphFont"/>
    <w:link w:val="NoSpacing"/>
    <w:uiPriority w:val="1"/>
    <w:rsid w:val="00402286"/>
    <w:rPr>
      <w:rFonts w:eastAsiaTheme="minorEastAsia"/>
    </w:rPr>
  </w:style>
  <w:style w:type="character" w:styleId="CommentReference">
    <w:name w:val="annotation reference"/>
    <w:basedOn w:val="DefaultParagraphFont"/>
    <w:rsid w:val="00402286"/>
    <w:rPr>
      <w:sz w:val="16"/>
      <w:szCs w:val="16"/>
    </w:rPr>
  </w:style>
  <w:style w:type="paragraph" w:styleId="CommentText">
    <w:name w:val="annotation text"/>
    <w:basedOn w:val="Normal"/>
    <w:link w:val="CommentTextChar"/>
    <w:rsid w:val="00402286"/>
    <w:rPr>
      <w:sz w:val="20"/>
      <w:szCs w:val="20"/>
    </w:rPr>
  </w:style>
  <w:style w:type="character" w:customStyle="1" w:styleId="CommentTextChar">
    <w:name w:val="Comment Text Char"/>
    <w:basedOn w:val="DefaultParagraphFont"/>
    <w:link w:val="CommentText"/>
    <w:rsid w:val="00402286"/>
    <w:rPr>
      <w:rFonts w:ascii="Times New Roman" w:eastAsia="Times New Roman" w:hAnsi="Times New Roman" w:cs="Times New Roman"/>
      <w:sz w:val="20"/>
      <w:szCs w:val="20"/>
    </w:rPr>
  </w:style>
  <w:style w:type="paragraph" w:styleId="FootnoteText">
    <w:name w:val="footnote text"/>
    <w:basedOn w:val="Normal"/>
    <w:link w:val="FootnoteTextChar"/>
    <w:rsid w:val="00402286"/>
    <w:rPr>
      <w:sz w:val="20"/>
      <w:szCs w:val="20"/>
    </w:rPr>
  </w:style>
  <w:style w:type="character" w:customStyle="1" w:styleId="FootnoteTextChar">
    <w:name w:val="Footnote Text Char"/>
    <w:basedOn w:val="DefaultParagraphFont"/>
    <w:link w:val="FootnoteText"/>
    <w:rsid w:val="00402286"/>
    <w:rPr>
      <w:rFonts w:ascii="Times New Roman" w:eastAsia="Times New Roman" w:hAnsi="Times New Roman" w:cs="Times New Roman"/>
      <w:sz w:val="20"/>
      <w:szCs w:val="20"/>
    </w:rPr>
  </w:style>
  <w:style w:type="character" w:styleId="FootnoteReference">
    <w:name w:val="footnote reference"/>
    <w:basedOn w:val="DefaultParagraphFont"/>
    <w:rsid w:val="00402286"/>
    <w:rPr>
      <w:vertAlign w:val="superscript"/>
    </w:rPr>
  </w:style>
  <w:style w:type="paragraph" w:styleId="BalloonText">
    <w:name w:val="Balloon Text"/>
    <w:basedOn w:val="Normal"/>
    <w:link w:val="BalloonTextChar"/>
    <w:uiPriority w:val="99"/>
    <w:semiHidden/>
    <w:unhideWhenUsed/>
    <w:rsid w:val="004022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28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Lynn Hogan</cp:lastModifiedBy>
  <cp:revision>6</cp:revision>
  <dcterms:created xsi:type="dcterms:W3CDTF">2013-01-25T05:35:00Z</dcterms:created>
  <dcterms:modified xsi:type="dcterms:W3CDTF">2013-01-25T05:50:00Z</dcterms:modified>
</cp:coreProperties>
</file>